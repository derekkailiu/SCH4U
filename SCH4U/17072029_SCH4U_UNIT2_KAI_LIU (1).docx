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653F9" w14:textId="788835BB" w:rsidR="006E439A" w:rsidRDefault="006E439A" w:rsidP="00891B0D">
      <w:pPr>
        <w:rPr>
          <w:color w:val="000000" w:themeColor="text1"/>
        </w:rPr>
      </w:pPr>
      <w:ins w:id="0" w:author="MML" w:date="2018-02-06T06:12:00Z">
        <w:r>
          <w:rPr>
            <w:color w:val="000000" w:themeColor="text1"/>
          </w:rPr>
          <w:t xml:space="preserve">Total Marks </w:t>
        </w:r>
      </w:ins>
      <w:ins w:id="1" w:author="MML" w:date="2018-02-06T06:26:00Z">
        <w:r w:rsidR="00DA448F">
          <w:rPr>
            <w:color w:val="000000" w:themeColor="text1"/>
          </w:rPr>
          <w:t>77</w:t>
        </w:r>
      </w:ins>
      <w:bookmarkStart w:id="2" w:name="_GoBack"/>
      <w:bookmarkEnd w:id="2"/>
      <w:ins w:id="3" w:author="MML" w:date="2018-02-06T06:12:00Z">
        <w:r>
          <w:rPr>
            <w:color w:val="000000" w:themeColor="text1"/>
          </w:rPr>
          <w:t>/92</w:t>
        </w:r>
      </w:ins>
    </w:p>
    <w:p w14:paraId="206A7B98" w14:textId="0FA57B1B" w:rsidR="00891B0D" w:rsidRPr="00BB71BB" w:rsidRDefault="00891B0D" w:rsidP="00891B0D">
      <w:pPr>
        <w:pStyle w:val="ListParagraph"/>
        <w:numPr>
          <w:ilvl w:val="0"/>
          <w:numId w:val="4"/>
        </w:numPr>
        <w:rPr>
          <w:color w:val="000000" w:themeColor="text1"/>
        </w:rPr>
      </w:pPr>
      <w:r w:rsidRPr="00BB71BB">
        <w:rPr>
          <w:color w:val="000000" w:themeColor="text1"/>
        </w:rPr>
        <w:t>Name these compounds.</w:t>
      </w:r>
    </w:p>
    <w:p w14:paraId="5A7066A4" w14:textId="1D331BF9" w:rsidR="00891B0D" w:rsidRPr="00BB71BB" w:rsidRDefault="00891B0D" w:rsidP="00891B0D">
      <w:pPr>
        <w:pStyle w:val="ListParagraph"/>
        <w:rPr>
          <w:color w:val="000000" w:themeColor="text1"/>
        </w:rPr>
      </w:pPr>
      <w:r w:rsidRPr="00BB71BB">
        <w:rPr>
          <w:noProof/>
          <w:color w:val="000000" w:themeColor="text1"/>
          <w:lang w:eastAsia="en-US"/>
        </w:rPr>
        <w:drawing>
          <wp:inline distT="0" distB="0" distL="0" distR="0" wp14:anchorId="59720F7E" wp14:editId="12FD25DA">
            <wp:extent cx="363855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1228725"/>
                    </a:xfrm>
                    <a:prstGeom prst="rect">
                      <a:avLst/>
                    </a:prstGeom>
                    <a:noFill/>
                    <a:ln>
                      <a:noFill/>
                    </a:ln>
                  </pic:spPr>
                </pic:pic>
              </a:graphicData>
            </a:graphic>
          </wp:inline>
        </w:drawing>
      </w:r>
    </w:p>
    <w:p w14:paraId="4CC4D122" w14:textId="6B9ECCDE" w:rsidR="00891B0D" w:rsidRPr="00BB71BB" w:rsidRDefault="00891B0D" w:rsidP="00891B0D">
      <w:pPr>
        <w:pStyle w:val="ListParagraph"/>
        <w:rPr>
          <w:color w:val="000000" w:themeColor="text1"/>
        </w:rPr>
      </w:pPr>
      <w:r w:rsidRPr="00BB71BB">
        <w:rPr>
          <w:color w:val="000000" w:themeColor="text1"/>
        </w:rPr>
        <w:t>2,3,5-trymethylhexane</w:t>
      </w:r>
      <w:ins w:id="4" w:author="MML" w:date="2018-02-06T06:12:00Z">
        <w:r w:rsidR="006E439A">
          <w:rPr>
            <w:color w:val="000000" w:themeColor="text1"/>
          </w:rPr>
          <w:t xml:space="preserve"> 2/2</w:t>
        </w:r>
      </w:ins>
    </w:p>
    <w:p w14:paraId="19D850CF" w14:textId="1AA0CD79" w:rsidR="00891B0D" w:rsidRPr="00BB71BB" w:rsidRDefault="00891B0D" w:rsidP="00891B0D">
      <w:pPr>
        <w:pStyle w:val="ListParagraph"/>
        <w:rPr>
          <w:color w:val="000000" w:themeColor="text1"/>
        </w:rPr>
      </w:pPr>
    </w:p>
    <w:p w14:paraId="333D8C8B" w14:textId="77777777" w:rsidR="00891B0D" w:rsidRPr="00BB71BB" w:rsidRDefault="00891B0D" w:rsidP="00891B0D">
      <w:pPr>
        <w:pStyle w:val="ListParagraph"/>
        <w:rPr>
          <w:color w:val="000000" w:themeColor="text1"/>
        </w:rPr>
      </w:pPr>
    </w:p>
    <w:p w14:paraId="25F75E3F" w14:textId="333FCB37" w:rsidR="00891B0D" w:rsidRPr="00BB71BB" w:rsidRDefault="00891B0D" w:rsidP="00891B0D">
      <w:pPr>
        <w:pStyle w:val="ListParagraph"/>
        <w:rPr>
          <w:color w:val="000000" w:themeColor="text1"/>
        </w:rPr>
      </w:pPr>
      <w:r w:rsidRPr="00BB71BB">
        <w:rPr>
          <w:noProof/>
          <w:color w:val="000000" w:themeColor="text1"/>
          <w:lang w:eastAsia="en-US"/>
        </w:rPr>
        <w:drawing>
          <wp:inline distT="0" distB="0" distL="0" distR="0" wp14:anchorId="03BB832E" wp14:editId="42E927A6">
            <wp:extent cx="433387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1257300"/>
                    </a:xfrm>
                    <a:prstGeom prst="rect">
                      <a:avLst/>
                    </a:prstGeom>
                    <a:noFill/>
                    <a:ln>
                      <a:noFill/>
                    </a:ln>
                  </pic:spPr>
                </pic:pic>
              </a:graphicData>
            </a:graphic>
          </wp:inline>
        </w:drawing>
      </w:r>
    </w:p>
    <w:p w14:paraId="227062FB" w14:textId="5D912F55" w:rsidR="00891B0D" w:rsidRPr="00BB71BB" w:rsidRDefault="00891B0D">
      <w:pPr>
        <w:rPr>
          <w:color w:val="000000" w:themeColor="text1"/>
        </w:rPr>
      </w:pPr>
    </w:p>
    <w:p w14:paraId="25D1ADFE" w14:textId="46265264" w:rsidR="00891B0D" w:rsidRPr="00BB71BB" w:rsidRDefault="00891B0D">
      <w:pPr>
        <w:rPr>
          <w:color w:val="000000" w:themeColor="text1"/>
        </w:rPr>
      </w:pPr>
      <w:r w:rsidRPr="00BB71BB">
        <w:rPr>
          <w:color w:val="000000" w:themeColor="text1"/>
        </w:rPr>
        <w:tab/>
        <w:t>3-ethyl-2,4,6,7-tetramethyloctane</w:t>
      </w:r>
      <w:ins w:id="5" w:author="MML" w:date="2018-02-06T06:12:00Z">
        <w:r w:rsidR="006E439A">
          <w:rPr>
            <w:color w:val="000000" w:themeColor="text1"/>
          </w:rPr>
          <w:t xml:space="preserve"> 2/2</w:t>
        </w:r>
      </w:ins>
    </w:p>
    <w:p w14:paraId="7A29424F" w14:textId="5B589C67" w:rsidR="00891B0D" w:rsidRPr="00BB71BB" w:rsidRDefault="00891B0D">
      <w:pPr>
        <w:rPr>
          <w:color w:val="000000" w:themeColor="text1"/>
        </w:rPr>
      </w:pPr>
      <w:r w:rsidRPr="00BB71BB">
        <w:rPr>
          <w:noProof/>
          <w:color w:val="000000" w:themeColor="text1"/>
          <w:lang w:eastAsia="en-US"/>
        </w:rPr>
        <w:drawing>
          <wp:inline distT="0" distB="0" distL="0" distR="0" wp14:anchorId="3D71C748" wp14:editId="6F5888BC">
            <wp:extent cx="381000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000250"/>
                    </a:xfrm>
                    <a:prstGeom prst="rect">
                      <a:avLst/>
                    </a:prstGeom>
                    <a:noFill/>
                    <a:ln>
                      <a:noFill/>
                    </a:ln>
                  </pic:spPr>
                </pic:pic>
              </a:graphicData>
            </a:graphic>
          </wp:inline>
        </w:drawing>
      </w:r>
    </w:p>
    <w:p w14:paraId="717506B6" w14:textId="3F688673" w:rsidR="00891B0D" w:rsidRPr="00BB71BB" w:rsidRDefault="00891B0D">
      <w:pPr>
        <w:rPr>
          <w:color w:val="000000" w:themeColor="text1"/>
        </w:rPr>
      </w:pPr>
    </w:p>
    <w:p w14:paraId="27FAB083" w14:textId="473395FA" w:rsidR="00891B0D" w:rsidRPr="00BB71BB" w:rsidRDefault="00891B0D" w:rsidP="00891B0D">
      <w:pPr>
        <w:ind w:firstLine="720"/>
        <w:rPr>
          <w:color w:val="000000" w:themeColor="text1"/>
        </w:rPr>
      </w:pPr>
      <w:r w:rsidRPr="00BB71BB">
        <w:rPr>
          <w:color w:val="000000" w:themeColor="text1"/>
        </w:rPr>
        <w:t>2,2-dimethylpentane</w:t>
      </w:r>
      <w:ins w:id="6" w:author="MML" w:date="2018-02-06T06:12:00Z">
        <w:r w:rsidR="006E439A">
          <w:rPr>
            <w:color w:val="000000" w:themeColor="text1"/>
          </w:rPr>
          <w:t xml:space="preserve"> 2/2</w:t>
        </w:r>
      </w:ins>
    </w:p>
    <w:p w14:paraId="52CF15CA" w14:textId="0744CB4E" w:rsidR="00891B0D" w:rsidRPr="00BB71BB" w:rsidRDefault="00891B0D" w:rsidP="00891B0D">
      <w:pPr>
        <w:pStyle w:val="ListParagraph"/>
        <w:numPr>
          <w:ilvl w:val="0"/>
          <w:numId w:val="4"/>
        </w:numPr>
        <w:rPr>
          <w:color w:val="000000" w:themeColor="text1"/>
        </w:rPr>
      </w:pPr>
      <w:r w:rsidRPr="00BB71BB">
        <w:rPr>
          <w:color w:val="000000" w:themeColor="text1"/>
        </w:rPr>
        <w:t>Draw a structural formula for each of the following</w:t>
      </w:r>
    </w:p>
    <w:p w14:paraId="7538110D" w14:textId="210D74E2" w:rsidR="00891B0D" w:rsidRPr="00BB71BB" w:rsidRDefault="00891B0D" w:rsidP="00891B0D">
      <w:pPr>
        <w:pStyle w:val="ListParagraph"/>
        <w:numPr>
          <w:ilvl w:val="1"/>
          <w:numId w:val="4"/>
        </w:numPr>
        <w:rPr>
          <w:color w:val="000000" w:themeColor="text1"/>
        </w:rPr>
      </w:pPr>
      <w:r w:rsidRPr="00BB71BB">
        <w:rPr>
          <w:color w:val="000000" w:themeColor="text1"/>
        </w:rPr>
        <w:lastRenderedPageBreak/>
        <w:t>3-ethyl-3-methylhexane</w:t>
      </w:r>
      <w:ins w:id="7" w:author="MML" w:date="2018-02-06T06:12:00Z">
        <w:r w:rsidR="006E439A">
          <w:rPr>
            <w:color w:val="000000" w:themeColor="text1"/>
          </w:rPr>
          <w:t xml:space="preserve"> 2/2</w:t>
        </w:r>
      </w:ins>
      <w:r w:rsidR="005E11ED" w:rsidRPr="00BB71BB">
        <w:rPr>
          <w:color w:val="000000" w:themeColor="text1"/>
        </w:rPr>
        <w:br/>
      </w:r>
      <w:r w:rsidR="00927283">
        <w:rPr>
          <w:noProof/>
          <w:color w:val="000000" w:themeColor="text1"/>
          <w:lang w:eastAsia="en-US"/>
        </w:rPr>
        <w:drawing>
          <wp:inline distT="0" distB="0" distL="0" distR="0" wp14:anchorId="64477091" wp14:editId="44D03085">
            <wp:extent cx="5372100" cy="2152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2152650"/>
                    </a:xfrm>
                    <a:prstGeom prst="rect">
                      <a:avLst/>
                    </a:prstGeom>
                    <a:noFill/>
                    <a:ln>
                      <a:noFill/>
                    </a:ln>
                  </pic:spPr>
                </pic:pic>
              </a:graphicData>
            </a:graphic>
          </wp:inline>
        </w:drawing>
      </w:r>
    </w:p>
    <w:p w14:paraId="74280CCD" w14:textId="1C49CC82" w:rsidR="00891B0D" w:rsidRPr="00BB71BB" w:rsidRDefault="00891B0D" w:rsidP="00891B0D">
      <w:pPr>
        <w:pStyle w:val="ListParagraph"/>
        <w:numPr>
          <w:ilvl w:val="1"/>
          <w:numId w:val="4"/>
        </w:numPr>
        <w:rPr>
          <w:color w:val="000000" w:themeColor="text1"/>
        </w:rPr>
      </w:pPr>
      <w:r w:rsidRPr="00BB71BB">
        <w:rPr>
          <w:color w:val="000000" w:themeColor="text1"/>
        </w:rPr>
        <w:t>1-ethyl-3-propolcyclohexane</w:t>
      </w:r>
      <w:ins w:id="8" w:author="MML" w:date="2018-02-06T06:12:00Z">
        <w:r w:rsidR="006E439A">
          <w:rPr>
            <w:color w:val="000000" w:themeColor="text1"/>
          </w:rPr>
          <w:t xml:space="preserve"> 2/2</w:t>
        </w:r>
      </w:ins>
    </w:p>
    <w:p w14:paraId="674C301B" w14:textId="77D72057" w:rsidR="005E11ED" w:rsidRPr="00BB71BB" w:rsidRDefault="00FC675B" w:rsidP="005E11ED">
      <w:pPr>
        <w:pStyle w:val="ListParagraph"/>
        <w:ind w:left="1440"/>
        <w:rPr>
          <w:color w:val="000000" w:themeColor="text1"/>
        </w:rPr>
      </w:pPr>
      <w:r>
        <w:rPr>
          <w:noProof/>
          <w:color w:val="000000" w:themeColor="text1"/>
          <w:lang w:eastAsia="en-US"/>
        </w:rPr>
        <w:drawing>
          <wp:inline distT="0" distB="0" distL="0" distR="0" wp14:anchorId="4E7ECD79" wp14:editId="6B08E969">
            <wp:extent cx="5838825" cy="2514600"/>
            <wp:effectExtent l="57150" t="152400" r="66675" b="1524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1434600">
                      <a:off x="0" y="0"/>
                      <a:ext cx="5838825" cy="2514600"/>
                    </a:xfrm>
                    <a:prstGeom prst="rect">
                      <a:avLst/>
                    </a:prstGeom>
                    <a:noFill/>
                    <a:ln>
                      <a:noFill/>
                    </a:ln>
                  </pic:spPr>
                </pic:pic>
              </a:graphicData>
            </a:graphic>
          </wp:inline>
        </w:drawing>
      </w:r>
    </w:p>
    <w:p w14:paraId="3FCA9F07" w14:textId="563758DD" w:rsidR="00891B0D" w:rsidRPr="00BB71BB" w:rsidRDefault="00891B0D" w:rsidP="00891B0D">
      <w:pPr>
        <w:pStyle w:val="ListParagraph"/>
        <w:numPr>
          <w:ilvl w:val="1"/>
          <w:numId w:val="4"/>
        </w:numPr>
        <w:rPr>
          <w:color w:val="000000" w:themeColor="text1"/>
        </w:rPr>
      </w:pPr>
      <w:r w:rsidRPr="00BB71BB">
        <w:rPr>
          <w:color w:val="000000" w:themeColor="text1"/>
        </w:rPr>
        <w:t>2,4-dimethylheptane</w:t>
      </w:r>
      <w:ins w:id="9" w:author="MML" w:date="2018-02-06T06:12:00Z">
        <w:r w:rsidR="006E439A">
          <w:rPr>
            <w:color w:val="000000" w:themeColor="text1"/>
          </w:rPr>
          <w:t xml:space="preserve"> 2/2</w:t>
        </w:r>
      </w:ins>
      <w:r w:rsidR="005E11ED" w:rsidRPr="00BB71BB">
        <w:rPr>
          <w:color w:val="000000" w:themeColor="text1"/>
        </w:rPr>
        <w:br/>
      </w:r>
      <w:r w:rsidR="00FC675B">
        <w:rPr>
          <w:noProof/>
          <w:color w:val="000000" w:themeColor="text1"/>
          <w:lang w:eastAsia="en-US"/>
        </w:rPr>
        <w:drawing>
          <wp:inline distT="0" distB="0" distL="0" distR="0" wp14:anchorId="139D5C89" wp14:editId="76692EB5">
            <wp:extent cx="5010150" cy="2152650"/>
            <wp:effectExtent l="57150" t="133350" r="57150" b="133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1439947">
                      <a:off x="0" y="0"/>
                      <a:ext cx="5010150" cy="2152650"/>
                    </a:xfrm>
                    <a:prstGeom prst="rect">
                      <a:avLst/>
                    </a:prstGeom>
                    <a:noFill/>
                    <a:ln>
                      <a:noFill/>
                    </a:ln>
                  </pic:spPr>
                </pic:pic>
              </a:graphicData>
            </a:graphic>
          </wp:inline>
        </w:drawing>
      </w:r>
    </w:p>
    <w:p w14:paraId="77D735F6" w14:textId="6651FB2A" w:rsidR="000A62B1" w:rsidRPr="00BB71BB" w:rsidRDefault="00891B0D" w:rsidP="000A62B1">
      <w:pPr>
        <w:pStyle w:val="ListParagraph"/>
        <w:numPr>
          <w:ilvl w:val="0"/>
          <w:numId w:val="4"/>
        </w:numPr>
        <w:rPr>
          <w:color w:val="000000" w:themeColor="text1"/>
        </w:rPr>
      </w:pPr>
      <w:r w:rsidRPr="00BB71BB">
        <w:rPr>
          <w:color w:val="000000" w:themeColor="text1"/>
        </w:rPr>
        <w:lastRenderedPageBreak/>
        <w:t>A saturated long-chain hydrocarbon undergoes complete combustion. Analysis of the reaction products reveals that 7 molecules of carbon dioxide and 9 molecules of water vapour are produced for every molecule of the hydrocarbon that burns. Write a balanced chemical equation for this reaction</w:t>
      </w:r>
      <w:r w:rsidR="000A62B1" w:rsidRPr="00BB71BB">
        <w:rPr>
          <w:color w:val="000000" w:themeColor="text1"/>
        </w:rPr>
        <w:br/>
      </w:r>
      <w:r w:rsidR="000A62B1" w:rsidRPr="00BB71BB">
        <w:rPr>
          <w:color w:val="000000" w:themeColor="text1"/>
        </w:rPr>
        <w:br/>
      </w:r>
      <m:oMathPara>
        <m:oMath>
          <m:r>
            <w:rPr>
              <w:rFonts w:ascii="Cambria Math" w:hAnsi="Cambria Math"/>
              <w:color w:val="000000" w:themeColor="text1"/>
            </w:rPr>
            <m:t>_____</m:t>
          </m:r>
          <m:sSub>
            <m:sSubPr>
              <m:ctrlPr>
                <w:rPr>
                  <w:rFonts w:ascii="Cambria Math" w:hAnsi="Cambria Math"/>
                  <w:color w:val="000000" w:themeColor="text1"/>
                </w:rPr>
              </m:ctrlPr>
            </m:sSubPr>
            <m:e>
              <m:r>
                <m:rPr>
                  <m:sty m:val="p"/>
                </m:rPr>
                <w:rPr>
                  <w:rFonts w:ascii="Cambria Math" w:hAnsi="Cambria Math"/>
                  <w:color w:val="000000" w:themeColor="text1"/>
                </w:rPr>
                <m:t>C</m:t>
              </m:r>
            </m:e>
            <m:sub>
              <m:r>
                <w:rPr>
                  <w:rFonts w:ascii="Cambria Math" w:hAnsi="Cambria Math"/>
                  <w:color w:val="000000" w:themeColor="text1"/>
                </w:rPr>
                <m:t>a</m:t>
              </m:r>
            </m:sub>
          </m:sSub>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b</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_____O</m:t>
              </m:r>
            </m:e>
            <m:sub>
              <m:r>
                <w:rPr>
                  <w:rFonts w:ascii="Cambria Math" w:hAnsi="Cambria Math"/>
                  <w:color w:val="000000" w:themeColor="text1"/>
                </w:rPr>
                <m:t>2</m:t>
              </m:r>
            </m:sub>
          </m:sSub>
          <m:r>
            <m:rPr>
              <m:sty m:val="p"/>
            </m:rPr>
            <w:rPr>
              <w:rFonts w:ascii="Cambria Math" w:hAnsi="Cambria Math"/>
              <w:color w:val="000000" w:themeColor="text1"/>
            </w:rPr>
            <m:t>→7C</m:t>
          </m:r>
          <m:sSub>
            <m:sSubPr>
              <m:ctrlPr>
                <w:rPr>
                  <w:rFonts w:ascii="Cambria Math" w:hAnsi="Cambria Math"/>
                  <w:color w:val="000000" w:themeColor="text1"/>
                </w:rPr>
              </m:ctrlPr>
            </m:sSubPr>
            <m:e>
              <m:r>
                <m:rPr>
                  <m:sty m:val="p"/>
                </m:rPr>
                <w:rPr>
                  <w:rFonts w:ascii="Cambria Math" w:hAnsi="Cambria Math"/>
                  <w:color w:val="000000" w:themeColor="text1"/>
                </w:rPr>
                <m:t>O</m:t>
              </m:r>
            </m:e>
            <m:sub>
              <m:r>
                <w:rPr>
                  <w:rFonts w:ascii="Cambria Math" w:hAnsi="Cambria Math"/>
                  <w:color w:val="000000" w:themeColor="text1"/>
                </w:rPr>
                <m:t>2</m:t>
              </m:r>
            </m:sub>
          </m:sSub>
          <m:r>
            <m:rPr>
              <m:sty m:val="p"/>
            </m:rPr>
            <w:rPr>
              <w:rFonts w:ascii="Cambria Math" w:hAnsi="Cambria Math" w:hint="eastAsia"/>
              <w:color w:val="000000" w:themeColor="text1"/>
            </w:rPr>
            <m:t>+9</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O</m:t>
          </m:r>
        </m:oMath>
      </m:oMathPara>
    </w:p>
    <w:p w14:paraId="4C08A17E" w14:textId="764C20D5" w:rsidR="000A62B1" w:rsidRPr="00BB71BB" w:rsidRDefault="000A62B1" w:rsidP="000A62B1">
      <w:pPr>
        <w:ind w:left="2880"/>
        <w:rPr>
          <w:color w:val="000000" w:themeColor="text1"/>
        </w:rPr>
      </w:pPr>
      <m:oMathPara>
        <m:oMath>
          <m:r>
            <w:rPr>
              <w:rFonts w:ascii="Cambria Math" w:hAnsi="Cambria Math"/>
              <w:color w:val="000000" w:themeColor="text1"/>
            </w:rPr>
            <m:t>a=7, b=2*9=18</m:t>
          </m:r>
        </m:oMath>
      </m:oMathPara>
    </w:p>
    <w:p w14:paraId="1634EFED" w14:textId="01DD9C8B" w:rsidR="000A62B1" w:rsidRPr="00BB71BB" w:rsidRDefault="00DA448F" w:rsidP="000A62B1">
      <w:pPr>
        <w:ind w:left="2880"/>
        <w:rPr>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C</m:t>
              </m:r>
            </m:e>
            <m:sub>
              <m:r>
                <w:rPr>
                  <w:rFonts w:ascii="Cambria Math" w:hAnsi="Cambria Math"/>
                  <w:color w:val="000000" w:themeColor="text1"/>
                </w:rPr>
                <m:t>7</m:t>
              </m:r>
            </m:sub>
          </m:sSub>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18</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23</m:t>
              </m:r>
            </m:num>
            <m:den>
              <m:r>
                <w:rPr>
                  <w:rFonts w:ascii="Cambria Math" w:hAnsi="Cambria Math"/>
                  <w:color w:val="000000" w:themeColor="text1"/>
                </w:rPr>
                <m:t>2</m:t>
              </m:r>
            </m:den>
          </m:f>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 xml:space="preserve">→ </m:t>
          </m:r>
          <m:r>
            <m:rPr>
              <m:sty m:val="p"/>
            </m:rPr>
            <w:rPr>
              <w:rFonts w:ascii="Cambria Math" w:hAnsi="Cambria Math"/>
              <w:color w:val="000000" w:themeColor="text1"/>
            </w:rPr>
            <m:t>7C</m:t>
          </m:r>
          <m:sSub>
            <m:sSubPr>
              <m:ctrlPr>
                <w:rPr>
                  <w:rFonts w:ascii="Cambria Math" w:hAnsi="Cambria Math"/>
                  <w:color w:val="000000" w:themeColor="text1"/>
                </w:rPr>
              </m:ctrlPr>
            </m:sSubPr>
            <m:e>
              <m:r>
                <m:rPr>
                  <m:sty m:val="p"/>
                </m:rPr>
                <w:rPr>
                  <w:rFonts w:ascii="Cambria Math" w:hAnsi="Cambria Math"/>
                  <w:color w:val="000000" w:themeColor="text1"/>
                </w:rPr>
                <m:t>O</m:t>
              </m:r>
            </m:e>
            <m:sub>
              <m:r>
                <w:rPr>
                  <w:rFonts w:ascii="Cambria Math" w:hAnsi="Cambria Math"/>
                  <w:color w:val="000000" w:themeColor="text1"/>
                </w:rPr>
                <m:t>2</m:t>
              </m:r>
            </m:sub>
          </m:sSub>
          <m:r>
            <m:rPr>
              <m:sty m:val="p"/>
            </m:rPr>
            <w:rPr>
              <w:rFonts w:ascii="Cambria Math" w:hAnsi="Cambria Math" w:hint="eastAsia"/>
              <w:color w:val="000000" w:themeColor="text1"/>
            </w:rPr>
            <m:t>+9</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O</m:t>
          </m:r>
        </m:oMath>
      </m:oMathPara>
    </w:p>
    <w:p w14:paraId="5E5CCB19" w14:textId="71225CA2" w:rsidR="000A62B1" w:rsidRPr="00BB71BB" w:rsidRDefault="00DA448F" w:rsidP="000A62B1">
      <w:pPr>
        <w:ind w:left="2880"/>
        <w:rPr>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2C</m:t>
              </m:r>
            </m:e>
            <m:sub>
              <m:r>
                <w:rPr>
                  <w:rFonts w:ascii="Cambria Math" w:hAnsi="Cambria Math"/>
                  <w:color w:val="000000" w:themeColor="text1"/>
                </w:rPr>
                <m:t>7</m:t>
              </m:r>
            </m:sub>
          </m:sSub>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18</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 xml:space="preserve">→ </m:t>
          </m:r>
          <m:r>
            <m:rPr>
              <m:sty m:val="p"/>
            </m:rPr>
            <w:rPr>
              <w:rFonts w:ascii="Cambria Math" w:hAnsi="Cambria Math"/>
              <w:color w:val="000000" w:themeColor="text1"/>
            </w:rPr>
            <m:t>14C</m:t>
          </m:r>
          <m:sSub>
            <m:sSubPr>
              <m:ctrlPr>
                <w:rPr>
                  <w:rFonts w:ascii="Cambria Math" w:hAnsi="Cambria Math"/>
                  <w:color w:val="000000" w:themeColor="text1"/>
                </w:rPr>
              </m:ctrlPr>
            </m:sSubPr>
            <m:e>
              <m:r>
                <m:rPr>
                  <m:sty m:val="p"/>
                </m:rPr>
                <w:rPr>
                  <w:rFonts w:ascii="Cambria Math" w:hAnsi="Cambria Math"/>
                  <w:color w:val="000000" w:themeColor="text1"/>
                </w:rPr>
                <m:t>O</m:t>
              </m:r>
            </m:e>
            <m:sub>
              <m:r>
                <w:rPr>
                  <w:rFonts w:ascii="Cambria Math" w:hAnsi="Cambria Math"/>
                  <w:color w:val="000000" w:themeColor="text1"/>
                </w:rPr>
                <m:t>2</m:t>
              </m:r>
            </m:sub>
          </m:sSub>
          <m:r>
            <m:rPr>
              <m:sty m:val="p"/>
            </m:rPr>
            <w:rPr>
              <w:rFonts w:ascii="Cambria Math" w:hAnsi="Cambria Math" w:hint="eastAsia"/>
              <w:color w:val="000000" w:themeColor="text1"/>
            </w:rPr>
            <m:t>+</m:t>
          </m:r>
          <m:r>
            <m:rPr>
              <m:sty m:val="p"/>
            </m:rPr>
            <w:rPr>
              <w:rFonts w:ascii="Cambria Math" w:hAnsi="Cambria Math"/>
              <w:color w:val="000000" w:themeColor="text1"/>
            </w:rPr>
            <m:t>18</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O</m:t>
          </m:r>
        </m:oMath>
      </m:oMathPara>
    </w:p>
    <w:p w14:paraId="29518771" w14:textId="54150454" w:rsidR="006E439A" w:rsidRPr="00BB71BB" w:rsidRDefault="006E439A" w:rsidP="006E439A">
      <w:pPr>
        <w:ind w:left="2880"/>
        <w:rPr>
          <w:ins w:id="10" w:author="MML" w:date="2018-02-06T06:13:00Z"/>
          <w:color w:val="000000" w:themeColor="text1"/>
        </w:rPr>
      </w:pPr>
      <m:oMathPara>
        <m:oMath>
          <m:sSub>
            <m:sSubPr>
              <m:ctrlPr>
                <w:ins w:id="11" w:author="MML" w:date="2018-02-06T06:13:00Z">
                  <w:rPr>
                    <w:rFonts w:ascii="Cambria Math" w:hAnsi="Cambria Math"/>
                    <w:color w:val="000000" w:themeColor="text1"/>
                  </w:rPr>
                </w:ins>
              </m:ctrlPr>
            </m:sSubPr>
            <m:e>
              <w:ins w:id="12" w:author="MML" w:date="2018-02-06T06:13:00Z">
                <m:r>
                  <m:rPr>
                    <m:sty m:val="p"/>
                  </m:rPr>
                  <w:rPr>
                    <w:rFonts w:ascii="Cambria Math" w:hAnsi="Cambria Math"/>
                    <w:color w:val="000000" w:themeColor="text1"/>
                  </w:rPr>
                  <m:t>C</m:t>
                </m:r>
              </w:ins>
            </m:e>
            <m:sub>
              <w:ins w:id="13" w:author="MML" w:date="2018-02-06T06:13:00Z">
                <m:r>
                  <w:rPr>
                    <w:rFonts w:ascii="Cambria Math" w:hAnsi="Cambria Math"/>
                    <w:color w:val="000000" w:themeColor="text1"/>
                  </w:rPr>
                  <m:t>7</m:t>
                </m:r>
              </w:ins>
            </m:sub>
          </m:sSub>
          <m:sSub>
            <m:sSubPr>
              <m:ctrlPr>
                <w:ins w:id="14" w:author="MML" w:date="2018-02-06T06:13:00Z">
                  <w:rPr>
                    <w:rFonts w:ascii="Cambria Math" w:hAnsi="Cambria Math"/>
                    <w:i/>
                    <w:color w:val="000000" w:themeColor="text1"/>
                  </w:rPr>
                </w:ins>
              </m:ctrlPr>
            </m:sSubPr>
            <m:e>
              <w:ins w:id="15" w:author="MML" w:date="2018-02-06T06:13:00Z">
                <m:r>
                  <w:rPr>
                    <w:rFonts w:ascii="Cambria Math" w:hAnsi="Cambria Math"/>
                    <w:color w:val="000000" w:themeColor="text1"/>
                  </w:rPr>
                  <m:t>H</m:t>
                </m:r>
              </w:ins>
            </m:e>
            <m:sub>
              <w:ins w:id="16" w:author="MML" w:date="2018-02-06T06:13:00Z">
                <m:r>
                  <w:rPr>
                    <w:rFonts w:ascii="Cambria Math" w:hAnsi="Cambria Math"/>
                    <w:color w:val="000000" w:themeColor="text1"/>
                  </w:rPr>
                  <m:t>18</m:t>
                </m:r>
              </w:ins>
            </m:sub>
          </m:sSub>
          <w:ins w:id="17" w:author="MML" w:date="2018-02-06T06:13:00Z">
            <m:r>
              <w:rPr>
                <w:rFonts w:ascii="Cambria Math" w:hAnsi="Cambria Math"/>
                <w:color w:val="000000" w:themeColor="text1"/>
              </w:rPr>
              <m:t>+</m:t>
            </m:r>
          </w:ins>
          <m:sSub>
            <m:sSubPr>
              <m:ctrlPr>
                <w:ins w:id="18" w:author="MML" w:date="2018-02-06T06:13:00Z">
                  <w:rPr>
                    <w:rFonts w:ascii="Cambria Math" w:hAnsi="Cambria Math"/>
                    <w:i/>
                    <w:color w:val="000000" w:themeColor="text1"/>
                  </w:rPr>
                </w:ins>
              </m:ctrlPr>
            </m:sSubPr>
            <m:e>
              <w:ins w:id="19" w:author="MML" w:date="2018-02-06T06:13:00Z">
                <m:r>
                  <w:rPr>
                    <w:rFonts w:ascii="Cambria Math" w:hAnsi="Cambria Math"/>
                    <w:color w:val="000000" w:themeColor="text1"/>
                  </w:rPr>
                  <m:t>11</m:t>
                </m:r>
                <m:r>
                  <w:rPr>
                    <w:rFonts w:ascii="Cambria Math" w:hAnsi="Cambria Math"/>
                    <w:color w:val="000000" w:themeColor="text1"/>
                  </w:rPr>
                  <m:t>O</m:t>
                </m:r>
              </w:ins>
            </m:e>
            <m:sub>
              <w:ins w:id="20" w:author="MML" w:date="2018-02-06T06:13:00Z">
                <m:r>
                  <w:rPr>
                    <w:rFonts w:ascii="Cambria Math" w:hAnsi="Cambria Math"/>
                    <w:color w:val="000000" w:themeColor="text1"/>
                  </w:rPr>
                  <m:t>2</m:t>
                </m:r>
              </w:ins>
            </m:sub>
          </m:sSub>
          <w:ins w:id="21" w:author="MML" w:date="2018-02-06T06:13:00Z">
            <m:r>
              <w:rPr>
                <w:rFonts w:ascii="Cambria Math" w:hAnsi="Cambria Math"/>
                <w:color w:val="000000" w:themeColor="text1"/>
              </w:rPr>
              <m:t xml:space="preserve">→ </m:t>
            </m:r>
            <m:r>
              <m:rPr>
                <m:sty m:val="p"/>
              </m:rPr>
              <w:rPr>
                <w:rFonts w:ascii="Cambria Math" w:hAnsi="Cambria Math"/>
                <w:color w:val="000000" w:themeColor="text1"/>
              </w:rPr>
              <m:t>7</m:t>
            </m:r>
            <m:r>
              <m:rPr>
                <m:sty m:val="p"/>
              </m:rPr>
              <w:rPr>
                <w:rFonts w:ascii="Cambria Math" w:hAnsi="Cambria Math"/>
                <w:color w:val="000000" w:themeColor="text1"/>
              </w:rPr>
              <m:t>C</m:t>
            </m:r>
          </w:ins>
          <m:sSub>
            <m:sSubPr>
              <m:ctrlPr>
                <w:ins w:id="22" w:author="MML" w:date="2018-02-06T06:13:00Z">
                  <w:rPr>
                    <w:rFonts w:ascii="Cambria Math" w:hAnsi="Cambria Math"/>
                    <w:color w:val="000000" w:themeColor="text1"/>
                  </w:rPr>
                </w:ins>
              </m:ctrlPr>
            </m:sSubPr>
            <m:e>
              <w:ins w:id="23" w:author="MML" w:date="2018-02-06T06:13:00Z">
                <m:r>
                  <m:rPr>
                    <m:sty m:val="p"/>
                  </m:rPr>
                  <w:rPr>
                    <w:rFonts w:ascii="Cambria Math" w:hAnsi="Cambria Math"/>
                    <w:color w:val="000000" w:themeColor="text1"/>
                  </w:rPr>
                  <m:t>O</m:t>
                </m:r>
              </w:ins>
            </m:e>
            <m:sub>
              <w:ins w:id="24" w:author="MML" w:date="2018-02-06T06:13:00Z">
                <m:r>
                  <w:rPr>
                    <w:rFonts w:ascii="Cambria Math" w:hAnsi="Cambria Math"/>
                    <w:color w:val="000000" w:themeColor="text1"/>
                  </w:rPr>
                  <m:t>2</m:t>
                </m:r>
              </w:ins>
            </m:sub>
          </m:sSub>
          <w:ins w:id="25" w:author="MML" w:date="2018-02-06T06:13:00Z">
            <m:r>
              <m:rPr>
                <m:sty m:val="p"/>
              </m:rPr>
              <w:rPr>
                <w:rFonts w:ascii="Cambria Math" w:hAnsi="Cambria Math" w:hint="eastAsia"/>
                <w:color w:val="000000" w:themeColor="text1"/>
              </w:rPr>
              <m:t xml:space="preserve">+8 </m:t>
            </m:r>
          </w:ins>
          <m:sSub>
            <m:sSubPr>
              <m:ctrlPr>
                <w:ins w:id="26" w:author="MML" w:date="2018-02-06T06:13:00Z">
                  <w:rPr>
                    <w:rFonts w:ascii="Cambria Math" w:hAnsi="Cambria Math"/>
                    <w:i/>
                    <w:color w:val="000000" w:themeColor="text1"/>
                  </w:rPr>
                </w:ins>
              </m:ctrlPr>
            </m:sSubPr>
            <m:e>
              <w:ins w:id="27" w:author="MML" w:date="2018-02-06T06:13:00Z">
                <m:r>
                  <w:rPr>
                    <w:rFonts w:ascii="Cambria Math" w:hAnsi="Cambria Math"/>
                    <w:color w:val="000000" w:themeColor="text1"/>
                  </w:rPr>
                  <m:t>H</m:t>
                </m:r>
              </w:ins>
            </m:e>
            <m:sub>
              <w:ins w:id="28" w:author="MML" w:date="2018-02-06T06:13:00Z">
                <m:r>
                  <w:rPr>
                    <w:rFonts w:ascii="Cambria Math" w:hAnsi="Cambria Math"/>
                    <w:color w:val="000000" w:themeColor="text1"/>
                  </w:rPr>
                  <m:t>2</m:t>
                </m:r>
              </w:ins>
            </m:sub>
          </m:sSub>
          <w:ins w:id="29" w:author="MML" w:date="2018-02-06T06:13:00Z">
            <m:r>
              <w:rPr>
                <w:rFonts w:ascii="Cambria Math" w:hAnsi="Cambria Math"/>
                <w:color w:val="000000" w:themeColor="text1"/>
              </w:rPr>
              <m:t>O</m:t>
            </m:r>
          </w:ins>
        </m:oMath>
      </m:oMathPara>
    </w:p>
    <w:p w14:paraId="2DCB2D3B" w14:textId="4553F703" w:rsidR="000A62B1" w:rsidRPr="00BB71BB" w:rsidRDefault="006E439A" w:rsidP="000A62B1">
      <w:pPr>
        <w:ind w:left="2880"/>
        <w:rPr>
          <w:color w:val="000000" w:themeColor="text1"/>
        </w:rPr>
      </w:pPr>
      <w:ins w:id="30" w:author="MML" w:date="2018-02-06T06:13:00Z">
        <w:r>
          <w:rPr>
            <w:color w:val="000000" w:themeColor="text1"/>
          </w:rPr>
          <w:t>1/3</w:t>
        </w:r>
      </w:ins>
    </w:p>
    <w:p w14:paraId="6B556628" w14:textId="5D2C17D1" w:rsidR="00B423AE" w:rsidRPr="00BB71BB" w:rsidRDefault="00B423AE" w:rsidP="00891B0D">
      <w:pPr>
        <w:pStyle w:val="ListParagraph"/>
        <w:numPr>
          <w:ilvl w:val="0"/>
          <w:numId w:val="4"/>
        </w:numPr>
        <w:rPr>
          <w:color w:val="000000" w:themeColor="text1"/>
        </w:rPr>
      </w:pPr>
      <w:r w:rsidRPr="00BB71BB">
        <w:rPr>
          <w:color w:val="000000" w:themeColor="text1"/>
        </w:rPr>
        <w:t>Consider the following data and then answer the questions that follow</w:t>
      </w:r>
      <w:r w:rsidR="000A62B1" w:rsidRPr="00BB71BB">
        <w:rPr>
          <w:color w:val="000000" w:themeColor="text1"/>
        </w:rPr>
        <w:br/>
      </w:r>
      <w:r w:rsidR="000A62B1" w:rsidRPr="00BB71BB">
        <w:rPr>
          <w:color w:val="000000" w:themeColor="text1"/>
        </w:rPr>
        <w:br/>
      </w:r>
      <w:r w:rsidR="000A62B1" w:rsidRPr="00BB71BB">
        <w:rPr>
          <w:noProof/>
          <w:color w:val="000000" w:themeColor="text1"/>
          <w:lang w:eastAsia="en-US"/>
        </w:rPr>
        <w:drawing>
          <wp:inline distT="0" distB="0" distL="0" distR="0" wp14:anchorId="2C1A9384" wp14:editId="1990A58F">
            <wp:extent cx="521970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3486150"/>
                    </a:xfrm>
                    <a:prstGeom prst="rect">
                      <a:avLst/>
                    </a:prstGeom>
                    <a:noFill/>
                    <a:ln>
                      <a:noFill/>
                    </a:ln>
                  </pic:spPr>
                </pic:pic>
              </a:graphicData>
            </a:graphic>
          </wp:inline>
        </w:drawing>
      </w:r>
    </w:p>
    <w:p w14:paraId="7F037C92" w14:textId="7F9AA7F4" w:rsidR="00B423AE" w:rsidRPr="00BB71BB" w:rsidRDefault="00B423AE" w:rsidP="00B423AE">
      <w:pPr>
        <w:pStyle w:val="ListParagraph"/>
        <w:numPr>
          <w:ilvl w:val="1"/>
          <w:numId w:val="4"/>
        </w:numPr>
        <w:rPr>
          <w:color w:val="000000" w:themeColor="text1"/>
        </w:rPr>
      </w:pPr>
      <w:r w:rsidRPr="00BB71BB">
        <w:rPr>
          <w:color w:val="000000" w:themeColor="text1"/>
        </w:rPr>
        <w:t>Suggest one possible reason for the general trend indicated on the graph between 1910 and 2000</w:t>
      </w:r>
    </w:p>
    <w:p w14:paraId="6B2A4595" w14:textId="6B78AD63" w:rsidR="000A62B1" w:rsidRPr="00BB71BB" w:rsidRDefault="001F73C1" w:rsidP="000A62B1">
      <w:pPr>
        <w:ind w:left="1440"/>
        <w:rPr>
          <w:color w:val="000000" w:themeColor="text1"/>
        </w:rPr>
      </w:pPr>
      <w:r w:rsidRPr="00BB71BB">
        <w:rPr>
          <w:color w:val="000000" w:themeColor="text1"/>
        </w:rPr>
        <w:t>In the 20</w:t>
      </w:r>
      <w:r w:rsidRPr="00BB71BB">
        <w:rPr>
          <w:color w:val="000000" w:themeColor="text1"/>
          <w:vertAlign w:val="superscript"/>
        </w:rPr>
        <w:t>th</w:t>
      </w:r>
      <w:r w:rsidRPr="00BB71BB">
        <w:rPr>
          <w:color w:val="000000" w:themeColor="text1"/>
        </w:rPr>
        <w:t xml:space="preserve"> century, t</w:t>
      </w:r>
      <w:r w:rsidR="000A62B1" w:rsidRPr="00BB71BB">
        <w:rPr>
          <w:color w:val="000000" w:themeColor="text1"/>
        </w:rPr>
        <w:t xml:space="preserve">he advance of industry </w:t>
      </w:r>
      <w:r w:rsidRPr="00BB71BB">
        <w:rPr>
          <w:color w:val="000000" w:themeColor="text1"/>
        </w:rPr>
        <w:t>and technologies and increased the demand of oil to use in manufacturing and energy. Therefore, the production of oil experienced exponential increase in the last century</w:t>
      </w:r>
      <w:ins w:id="31" w:author="MML" w:date="2018-02-06T06:13:00Z">
        <w:r w:rsidR="006E439A">
          <w:rPr>
            <w:color w:val="000000" w:themeColor="text1"/>
          </w:rPr>
          <w:t xml:space="preserve">  automobiles specifically were on the rise. 1.5/2</w:t>
        </w:r>
      </w:ins>
    </w:p>
    <w:p w14:paraId="1B273F41" w14:textId="7BF29708" w:rsidR="00B423AE" w:rsidRPr="00BB71BB" w:rsidRDefault="00B423AE" w:rsidP="00B423AE">
      <w:pPr>
        <w:pStyle w:val="ListParagraph"/>
        <w:numPr>
          <w:ilvl w:val="1"/>
          <w:numId w:val="4"/>
        </w:numPr>
        <w:rPr>
          <w:color w:val="000000" w:themeColor="text1"/>
        </w:rPr>
      </w:pPr>
      <w:r w:rsidRPr="00BB71BB">
        <w:rPr>
          <w:color w:val="000000" w:themeColor="text1"/>
        </w:rPr>
        <w:t>In your opinion, is this trend sustainable? Why or why not?</w:t>
      </w:r>
    </w:p>
    <w:p w14:paraId="2498FCF4" w14:textId="1DAC061A" w:rsidR="001F73C1" w:rsidRPr="00BB71BB" w:rsidRDefault="001F73C1" w:rsidP="001F73C1">
      <w:pPr>
        <w:ind w:left="1440"/>
        <w:rPr>
          <w:color w:val="000000" w:themeColor="text1"/>
        </w:rPr>
      </w:pPr>
      <w:r w:rsidRPr="00BB71BB">
        <w:rPr>
          <w:color w:val="000000" w:themeColor="text1"/>
        </w:rPr>
        <w:lastRenderedPageBreak/>
        <w:t>Oil is formed when organisms die and become buried by sediments, and underwent chemical process that took millions of years. According the current usage rate of oil, we are consuming oil much faster than it is being formed. Therefore, the current is not sustainable</w:t>
      </w:r>
      <w:ins w:id="32" w:author="MML" w:date="2018-02-06T06:14:00Z">
        <w:r w:rsidR="006E439A">
          <w:rPr>
            <w:color w:val="000000" w:themeColor="text1"/>
          </w:rPr>
          <w:t xml:space="preserve"> 2/2</w:t>
        </w:r>
      </w:ins>
    </w:p>
    <w:p w14:paraId="131F8220" w14:textId="77777777" w:rsidR="00565B2E" w:rsidRPr="00BB71BB" w:rsidRDefault="00B423AE" w:rsidP="001F73C1">
      <w:pPr>
        <w:pStyle w:val="ListParagraph"/>
        <w:numPr>
          <w:ilvl w:val="1"/>
          <w:numId w:val="4"/>
        </w:numPr>
        <w:rPr>
          <w:color w:val="000000" w:themeColor="text1"/>
        </w:rPr>
      </w:pPr>
      <w:r w:rsidRPr="00BB71BB">
        <w:rPr>
          <w:color w:val="000000" w:themeColor="text1"/>
        </w:rPr>
        <w:t>Suggest a plan of action that your household could initiate to help reverse the trend</w:t>
      </w:r>
      <w:r w:rsidR="001F73C1" w:rsidRPr="00BB71BB">
        <w:rPr>
          <w:color w:val="000000" w:themeColor="text1"/>
        </w:rPr>
        <w:br/>
      </w:r>
      <w:r w:rsidR="00565B2E" w:rsidRPr="00BB71BB">
        <w:rPr>
          <w:color w:val="000000" w:themeColor="text1"/>
        </w:rPr>
        <w:t xml:space="preserve">Reduce the use of oil and oil-related products: </w:t>
      </w:r>
    </w:p>
    <w:p w14:paraId="4FC037D0" w14:textId="6B72CBDD" w:rsidR="00565B2E" w:rsidRPr="00BB71BB" w:rsidRDefault="00565B2E" w:rsidP="00565B2E">
      <w:pPr>
        <w:pStyle w:val="ListParagraph"/>
        <w:numPr>
          <w:ilvl w:val="2"/>
          <w:numId w:val="4"/>
        </w:numPr>
        <w:rPr>
          <w:color w:val="000000" w:themeColor="text1"/>
        </w:rPr>
      </w:pPr>
      <w:r w:rsidRPr="00BB71BB">
        <w:rPr>
          <w:color w:val="000000" w:themeColor="text1"/>
        </w:rPr>
        <w:t xml:space="preserve">Take public transit instead of driving. </w:t>
      </w:r>
      <w:ins w:id="33" w:author="MML" w:date="2018-02-06T06:14:00Z">
        <w:r w:rsidR="006E439A">
          <w:rPr>
            <w:color w:val="000000" w:themeColor="text1"/>
          </w:rPr>
          <w:sym w:font="Wingdings" w:char="F0FC"/>
        </w:r>
      </w:ins>
    </w:p>
    <w:p w14:paraId="131358F2" w14:textId="2E03D4DF" w:rsidR="00565B2E" w:rsidRPr="00BB71BB" w:rsidRDefault="00565B2E" w:rsidP="00565B2E">
      <w:pPr>
        <w:pStyle w:val="ListParagraph"/>
        <w:numPr>
          <w:ilvl w:val="2"/>
          <w:numId w:val="4"/>
        </w:numPr>
        <w:rPr>
          <w:color w:val="000000" w:themeColor="text1"/>
        </w:rPr>
      </w:pPr>
      <w:r w:rsidRPr="00BB71BB">
        <w:rPr>
          <w:color w:val="000000" w:themeColor="text1"/>
        </w:rPr>
        <w:t xml:space="preserve">use less plastic and other oil-made products. </w:t>
      </w:r>
      <w:ins w:id="34" w:author="MML" w:date="2018-02-06T06:14:00Z">
        <w:r w:rsidR="006E439A">
          <w:rPr>
            <w:color w:val="000000" w:themeColor="text1"/>
          </w:rPr>
          <w:sym w:font="Wingdings" w:char="F0FC"/>
        </w:r>
      </w:ins>
    </w:p>
    <w:p w14:paraId="10B7BA02" w14:textId="79042B97" w:rsidR="001F73C1" w:rsidRPr="00BB71BB" w:rsidRDefault="00565B2E" w:rsidP="00565B2E">
      <w:pPr>
        <w:pStyle w:val="ListParagraph"/>
        <w:numPr>
          <w:ilvl w:val="2"/>
          <w:numId w:val="4"/>
        </w:numPr>
        <w:rPr>
          <w:color w:val="000000" w:themeColor="text1"/>
        </w:rPr>
      </w:pPr>
      <w:r w:rsidRPr="00BB71BB">
        <w:rPr>
          <w:color w:val="000000" w:themeColor="text1"/>
        </w:rPr>
        <w:t xml:space="preserve">Rely on manual </w:t>
      </w:r>
      <w:r w:rsidR="004C2EED" w:rsidRPr="00BB71BB">
        <w:rPr>
          <w:color w:val="000000" w:themeColor="text1"/>
        </w:rPr>
        <w:t>labor</w:t>
      </w:r>
      <w:r w:rsidRPr="00BB71BB">
        <w:rPr>
          <w:color w:val="000000" w:themeColor="text1"/>
        </w:rPr>
        <w:t xml:space="preserve"> when possible and decrease the amount of power used.</w:t>
      </w:r>
      <w:ins w:id="35" w:author="MML" w:date="2018-02-06T06:14:00Z">
        <w:r w:rsidR="006E439A">
          <w:rPr>
            <w:color w:val="000000" w:themeColor="text1"/>
          </w:rPr>
          <w:sym w:font="Wingdings" w:char="F0FC"/>
        </w:r>
        <w:r w:rsidR="006E439A">
          <w:t>3/3</w:t>
        </w:r>
      </w:ins>
    </w:p>
    <w:p w14:paraId="6B6FB141" w14:textId="7E3D566B" w:rsidR="00B3146F" w:rsidRPr="00BB71BB" w:rsidRDefault="00101553" w:rsidP="00101553">
      <w:pPr>
        <w:pStyle w:val="ListParagraph"/>
        <w:numPr>
          <w:ilvl w:val="0"/>
          <w:numId w:val="4"/>
        </w:numPr>
        <w:rPr>
          <w:color w:val="000000" w:themeColor="text1"/>
        </w:rPr>
      </w:pPr>
      <w:r w:rsidRPr="00BB71BB">
        <w:rPr>
          <w:color w:val="000000" w:themeColor="text1"/>
        </w:rPr>
        <w:t xml:space="preserve">Draw the structural formula for </w:t>
      </w:r>
      <w:r w:rsidR="004C2EED" w:rsidRPr="00BB71BB">
        <w:rPr>
          <w:color w:val="000000" w:themeColor="text1"/>
        </w:rPr>
        <w:t>these</w:t>
      </w:r>
      <w:r w:rsidRPr="00BB71BB">
        <w:rPr>
          <w:color w:val="000000" w:themeColor="text1"/>
        </w:rPr>
        <w:t xml:space="preserve"> compounds.</w:t>
      </w:r>
    </w:p>
    <w:p w14:paraId="7DFBB50F" w14:textId="0FA09F5C" w:rsidR="00101553" w:rsidRPr="00BB71BB" w:rsidRDefault="00101553" w:rsidP="00101553">
      <w:pPr>
        <w:pStyle w:val="ListParagraph"/>
        <w:numPr>
          <w:ilvl w:val="1"/>
          <w:numId w:val="4"/>
        </w:numPr>
        <w:rPr>
          <w:color w:val="000000" w:themeColor="text1"/>
        </w:rPr>
      </w:pPr>
      <w:r w:rsidRPr="00BB71BB">
        <w:rPr>
          <w:color w:val="000000" w:themeColor="text1"/>
        </w:rPr>
        <w:t>Ethylcyclopentene</w:t>
      </w:r>
      <w:ins w:id="36" w:author="MML" w:date="2018-02-06T06:14:00Z">
        <w:r w:rsidR="006E439A">
          <w:rPr>
            <w:color w:val="000000" w:themeColor="text1"/>
          </w:rPr>
          <w:t xml:space="preserve"> it is a pentene therefore it will have a double bond 1/2</w:t>
        </w:r>
      </w:ins>
      <w:r w:rsidR="005E11ED" w:rsidRPr="00BB71BB">
        <w:rPr>
          <w:color w:val="000000" w:themeColor="text1"/>
        </w:rPr>
        <w:br/>
      </w:r>
      <w:r w:rsidR="005E11ED" w:rsidRPr="00BB71BB">
        <w:rPr>
          <w:color w:val="000000" w:themeColor="text1"/>
        </w:rPr>
        <w:br/>
      </w:r>
      <w:r w:rsidR="00FC675B">
        <w:rPr>
          <w:noProof/>
          <w:color w:val="000000" w:themeColor="text1"/>
          <w:lang w:eastAsia="en-US"/>
        </w:rPr>
        <w:drawing>
          <wp:inline distT="0" distB="0" distL="0" distR="0" wp14:anchorId="31E52545" wp14:editId="7A5861A2">
            <wp:extent cx="1628775" cy="2371725"/>
            <wp:effectExtent l="57150" t="38100" r="66675" b="476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1446175">
                      <a:off x="0" y="0"/>
                      <a:ext cx="1628775" cy="2371725"/>
                    </a:xfrm>
                    <a:prstGeom prst="rect">
                      <a:avLst/>
                    </a:prstGeom>
                    <a:noFill/>
                    <a:ln>
                      <a:noFill/>
                    </a:ln>
                  </pic:spPr>
                </pic:pic>
              </a:graphicData>
            </a:graphic>
          </wp:inline>
        </w:drawing>
      </w:r>
    </w:p>
    <w:p w14:paraId="3FED50AF" w14:textId="200E5195" w:rsidR="00101553" w:rsidRPr="00BB71BB" w:rsidRDefault="00101553" w:rsidP="00101553">
      <w:pPr>
        <w:pStyle w:val="ListParagraph"/>
        <w:numPr>
          <w:ilvl w:val="1"/>
          <w:numId w:val="4"/>
        </w:numPr>
        <w:rPr>
          <w:color w:val="000000" w:themeColor="text1"/>
        </w:rPr>
      </w:pPr>
      <w:r w:rsidRPr="00BB71BB">
        <w:rPr>
          <w:color w:val="000000" w:themeColor="text1"/>
        </w:rPr>
        <w:t>5-ethyl-2,2-dimethyl-3-heptene</w:t>
      </w:r>
      <w:ins w:id="37" w:author="MML" w:date="2018-02-06T06:15:00Z">
        <w:r w:rsidR="006E439A">
          <w:rPr>
            <w:color w:val="000000" w:themeColor="text1"/>
          </w:rPr>
          <w:t xml:space="preserve"> 2/2</w:t>
        </w:r>
      </w:ins>
      <w:r w:rsidR="005E11ED" w:rsidRPr="00BB71BB">
        <w:rPr>
          <w:color w:val="000000" w:themeColor="text1"/>
        </w:rPr>
        <w:br/>
      </w:r>
      <w:r w:rsidR="00FC675B">
        <w:rPr>
          <w:noProof/>
          <w:color w:val="000000" w:themeColor="text1"/>
          <w:lang w:eastAsia="en-US"/>
        </w:rPr>
        <w:drawing>
          <wp:inline distT="0" distB="0" distL="0" distR="0" wp14:anchorId="10CA2F8A" wp14:editId="1E0C9775">
            <wp:extent cx="4419600" cy="2428875"/>
            <wp:effectExtent l="57150" t="114300" r="57150" b="1238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1433639">
                      <a:off x="0" y="0"/>
                      <a:ext cx="4419600" cy="2428875"/>
                    </a:xfrm>
                    <a:prstGeom prst="rect">
                      <a:avLst/>
                    </a:prstGeom>
                    <a:noFill/>
                    <a:ln>
                      <a:noFill/>
                    </a:ln>
                  </pic:spPr>
                </pic:pic>
              </a:graphicData>
            </a:graphic>
          </wp:inline>
        </w:drawing>
      </w:r>
    </w:p>
    <w:p w14:paraId="210269CF" w14:textId="605C8DB4" w:rsidR="00101553" w:rsidRPr="00BB71BB" w:rsidRDefault="00101553" w:rsidP="00101553">
      <w:pPr>
        <w:pStyle w:val="ListParagraph"/>
        <w:numPr>
          <w:ilvl w:val="1"/>
          <w:numId w:val="4"/>
        </w:numPr>
        <w:rPr>
          <w:color w:val="000000" w:themeColor="text1"/>
        </w:rPr>
      </w:pPr>
      <w:r w:rsidRPr="00BB71BB">
        <w:rPr>
          <w:color w:val="000000" w:themeColor="text1"/>
        </w:rPr>
        <w:lastRenderedPageBreak/>
        <w:t>3,4-dimethylhexyne</w:t>
      </w:r>
      <w:ins w:id="38" w:author="MML" w:date="2018-02-06T06:15:00Z">
        <w:r w:rsidR="006E439A">
          <w:rPr>
            <w:color w:val="000000" w:themeColor="text1"/>
          </w:rPr>
          <w:t xml:space="preserve"> 2/2</w:t>
        </w:r>
      </w:ins>
      <w:r w:rsidR="005E11ED" w:rsidRPr="00BB71BB">
        <w:rPr>
          <w:color w:val="000000" w:themeColor="text1"/>
        </w:rPr>
        <w:br/>
      </w:r>
      <w:r w:rsidR="00FC675B">
        <w:rPr>
          <w:noProof/>
          <w:color w:val="000000" w:themeColor="text1"/>
          <w:lang w:eastAsia="en-US"/>
        </w:rPr>
        <w:drawing>
          <wp:inline distT="0" distB="0" distL="0" distR="0" wp14:anchorId="1D3799AC" wp14:editId="41272DAB">
            <wp:extent cx="4248150" cy="2171700"/>
            <wp:effectExtent l="57150" t="114300" r="57150" b="1143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21439152">
                      <a:off x="0" y="0"/>
                      <a:ext cx="4248150" cy="2171700"/>
                    </a:xfrm>
                    <a:prstGeom prst="rect">
                      <a:avLst/>
                    </a:prstGeom>
                    <a:noFill/>
                    <a:ln>
                      <a:noFill/>
                    </a:ln>
                  </pic:spPr>
                </pic:pic>
              </a:graphicData>
            </a:graphic>
          </wp:inline>
        </w:drawing>
      </w:r>
    </w:p>
    <w:p w14:paraId="535B591F" w14:textId="47209768" w:rsidR="00101553" w:rsidRPr="00BB71BB" w:rsidRDefault="00101553" w:rsidP="00101553">
      <w:pPr>
        <w:pStyle w:val="ListParagraph"/>
        <w:numPr>
          <w:ilvl w:val="0"/>
          <w:numId w:val="4"/>
        </w:numPr>
        <w:rPr>
          <w:color w:val="000000" w:themeColor="text1"/>
        </w:rPr>
      </w:pPr>
      <w:r w:rsidRPr="00BB71BB">
        <w:rPr>
          <w:color w:val="000000" w:themeColor="text1"/>
        </w:rPr>
        <w:t>Name the following compounds</w:t>
      </w:r>
    </w:p>
    <w:p w14:paraId="733BA03D" w14:textId="517F4ABB" w:rsidR="004C2EED" w:rsidRPr="00BB71BB" w:rsidRDefault="00101553" w:rsidP="00101553">
      <w:pPr>
        <w:pStyle w:val="ListParagraph"/>
        <w:rPr>
          <w:color w:val="000000" w:themeColor="text1"/>
        </w:rPr>
      </w:pPr>
      <w:r w:rsidRPr="00BB71BB">
        <w:rPr>
          <w:noProof/>
          <w:color w:val="000000" w:themeColor="text1"/>
          <w:lang w:eastAsia="en-US"/>
        </w:rPr>
        <w:drawing>
          <wp:inline distT="0" distB="0" distL="0" distR="0" wp14:anchorId="43E294BA" wp14:editId="6DA5D631">
            <wp:extent cx="323850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1057275"/>
                    </a:xfrm>
                    <a:prstGeom prst="rect">
                      <a:avLst/>
                    </a:prstGeom>
                    <a:noFill/>
                    <a:ln>
                      <a:noFill/>
                    </a:ln>
                  </pic:spPr>
                </pic:pic>
              </a:graphicData>
            </a:graphic>
          </wp:inline>
        </w:drawing>
      </w:r>
    </w:p>
    <w:p w14:paraId="1B62CA78" w14:textId="59B524A8" w:rsidR="004C2EED" w:rsidRPr="00BB71BB" w:rsidRDefault="004C2EED" w:rsidP="00101553">
      <w:pPr>
        <w:pStyle w:val="ListParagraph"/>
        <w:rPr>
          <w:color w:val="000000" w:themeColor="text1"/>
        </w:rPr>
      </w:pPr>
      <w:r w:rsidRPr="00BB71BB">
        <w:rPr>
          <w:color w:val="000000" w:themeColor="text1"/>
        </w:rPr>
        <w:t>1-ethyl-3-methylcyclopentene</w:t>
      </w:r>
      <w:ins w:id="39" w:author="MML" w:date="2018-02-06T06:15:00Z">
        <w:r w:rsidR="006E439A">
          <w:rPr>
            <w:color w:val="000000" w:themeColor="text1"/>
          </w:rPr>
          <w:t xml:space="preserve"> 2/2</w:t>
        </w:r>
      </w:ins>
    </w:p>
    <w:p w14:paraId="485D44C7" w14:textId="315A60AD" w:rsidR="00101553" w:rsidRPr="00BB71BB" w:rsidRDefault="00101553" w:rsidP="00101553">
      <w:pPr>
        <w:pStyle w:val="ListParagraph"/>
        <w:rPr>
          <w:color w:val="000000" w:themeColor="text1"/>
        </w:rPr>
      </w:pPr>
      <w:r w:rsidRPr="00BB71BB">
        <w:rPr>
          <w:noProof/>
          <w:color w:val="000000" w:themeColor="text1"/>
          <w:lang w:eastAsia="en-US"/>
        </w:rPr>
        <w:drawing>
          <wp:inline distT="0" distB="0" distL="0" distR="0" wp14:anchorId="5308669A" wp14:editId="111D4394">
            <wp:extent cx="349567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675" cy="1381125"/>
                    </a:xfrm>
                    <a:prstGeom prst="rect">
                      <a:avLst/>
                    </a:prstGeom>
                    <a:noFill/>
                    <a:ln>
                      <a:noFill/>
                    </a:ln>
                  </pic:spPr>
                </pic:pic>
              </a:graphicData>
            </a:graphic>
          </wp:inline>
        </w:drawing>
      </w:r>
    </w:p>
    <w:p w14:paraId="064C3A52" w14:textId="154C1AF3" w:rsidR="00101553" w:rsidRPr="00BB71BB" w:rsidRDefault="004C2EED" w:rsidP="00101553">
      <w:pPr>
        <w:pStyle w:val="ListParagraph"/>
        <w:rPr>
          <w:color w:val="000000" w:themeColor="text1"/>
        </w:rPr>
      </w:pPr>
      <w:r w:rsidRPr="00BB71BB">
        <w:rPr>
          <w:color w:val="000000" w:themeColor="text1"/>
        </w:rPr>
        <w:t>2,2-dimethyl-3-pentyne</w:t>
      </w:r>
      <w:ins w:id="40" w:author="MML" w:date="2018-02-06T06:15:00Z">
        <w:r w:rsidR="006E439A">
          <w:rPr>
            <w:color w:val="000000" w:themeColor="text1"/>
          </w:rPr>
          <w:t xml:space="preserve"> 4,4-dimethyl-2-pentyne the triple bond will have the priority in the numbering of the carbons 1/2</w:t>
        </w:r>
      </w:ins>
    </w:p>
    <w:p w14:paraId="78C041FB" w14:textId="77777777" w:rsidR="004C2EED" w:rsidRPr="00BB71BB" w:rsidRDefault="004C2EED" w:rsidP="00101553">
      <w:pPr>
        <w:pStyle w:val="ListParagraph"/>
        <w:rPr>
          <w:color w:val="000000" w:themeColor="text1"/>
        </w:rPr>
      </w:pPr>
    </w:p>
    <w:p w14:paraId="45DB451D" w14:textId="52C14A28" w:rsidR="00101553" w:rsidRPr="00BB71BB" w:rsidRDefault="00101553" w:rsidP="00101553">
      <w:pPr>
        <w:pStyle w:val="ListParagraph"/>
        <w:numPr>
          <w:ilvl w:val="0"/>
          <w:numId w:val="4"/>
        </w:numPr>
        <w:rPr>
          <w:color w:val="000000" w:themeColor="text1"/>
        </w:rPr>
      </w:pPr>
      <w:r w:rsidRPr="00BB71BB">
        <w:rPr>
          <w:color w:val="000000" w:themeColor="text1"/>
        </w:rPr>
        <w:t>Two unlabeled bottles containing clear, colorless liquids are found in the organic section of the chemical storage room. Describe the chemical test that could be conducted in order to determine whether the two substances are unsaturated or saturated.</w:t>
      </w:r>
      <w:r w:rsidR="00F65D79" w:rsidRPr="00BB71BB">
        <w:rPr>
          <w:color w:val="000000" w:themeColor="text1"/>
        </w:rPr>
        <w:br/>
      </w:r>
      <w:r w:rsidR="00F65D79" w:rsidRPr="00BB71BB">
        <w:rPr>
          <w:color w:val="000000" w:themeColor="text1"/>
        </w:rPr>
        <w:br/>
        <w:t>Add pure elemental molecules (not hydrogen) to the liquids and observe for the presence of chemical reactions. In order for chemical reactions to occur with hydrocarbons, a catalyst is required to provide additional energy. Since there is no catalyst present, a saturate hydrocarbon should not undergo any chemical reaction, and the chemicals should not mix. On the other hand, unsaturated hydrocarbons do not require such catalyst, and would mix easily with the added molecules.</w:t>
      </w:r>
      <w:ins w:id="41" w:author="MML" w:date="2018-02-06T06:16:00Z">
        <w:r w:rsidR="006E439A">
          <w:rPr>
            <w:color w:val="000000" w:themeColor="text1"/>
          </w:rPr>
          <w:t xml:space="preserve"> you would need to do a colour reaction addition test such as bromine or iodine 1/2</w:t>
        </w:r>
      </w:ins>
    </w:p>
    <w:p w14:paraId="59D70649" w14:textId="67C720C0" w:rsidR="00101553" w:rsidRPr="00BB71BB" w:rsidRDefault="00101553" w:rsidP="00101553">
      <w:pPr>
        <w:pStyle w:val="ListParagraph"/>
        <w:numPr>
          <w:ilvl w:val="0"/>
          <w:numId w:val="4"/>
        </w:numPr>
        <w:rPr>
          <w:color w:val="000000" w:themeColor="text1"/>
        </w:rPr>
      </w:pPr>
      <w:r w:rsidRPr="00BB71BB">
        <w:rPr>
          <w:color w:val="000000" w:themeColor="text1"/>
        </w:rPr>
        <w:lastRenderedPageBreak/>
        <w:t xml:space="preserve">Write a chemical equation for addition reactions to produce 3-methyl-3-hexanol. Condensed </w:t>
      </w:r>
      <w:r w:rsidRPr="006E439A">
        <w:rPr>
          <w:color w:val="000000" w:themeColor="text1"/>
          <w:highlight w:val="yellow"/>
          <w:rPrChange w:id="42" w:author="MML" w:date="2018-02-06T06:17:00Z">
            <w:rPr>
              <w:color w:val="000000" w:themeColor="text1"/>
            </w:rPr>
          </w:rPrChange>
        </w:rPr>
        <w:t>structural formulas</w:t>
      </w:r>
      <w:r w:rsidRPr="00BB71BB">
        <w:rPr>
          <w:color w:val="000000" w:themeColor="text1"/>
        </w:rPr>
        <w:t xml:space="preserve"> should be used for each organic compound.</w:t>
      </w:r>
      <w:r w:rsidR="00F65D79" w:rsidRPr="00BB71BB">
        <w:rPr>
          <w:color w:val="000000" w:themeColor="text1"/>
        </w:rPr>
        <w:br/>
      </w:r>
    </w:p>
    <w:p w14:paraId="5D406068" w14:textId="3FAE478D" w:rsidR="00F65D79" w:rsidRPr="00BB71BB" w:rsidRDefault="00F65D79" w:rsidP="00F65D79">
      <w:pPr>
        <w:pStyle w:val="ListParagraph"/>
        <w:rPr>
          <w:rFonts w:ascii="Arial" w:hAnsi="Arial" w:cs="Arial"/>
          <w:color w:val="000000" w:themeColor="text1"/>
        </w:rPr>
      </w:pPr>
      <w:r w:rsidRPr="00BB71BB">
        <w:rPr>
          <w:color w:val="000000" w:themeColor="text1"/>
        </w:rPr>
        <w:t xml:space="preserve">Molecular formula of 3-methyl-3-hexanol: </w:t>
      </w:r>
      <w:r w:rsidR="00BB679A" w:rsidRPr="00BB71BB">
        <w:rPr>
          <w:rFonts w:cstheme="minorHAnsi"/>
          <w:color w:val="000000" w:themeColor="text1"/>
        </w:rPr>
        <w:t>C</w:t>
      </w:r>
      <w:r w:rsidR="00BB679A" w:rsidRPr="00BB71BB">
        <w:rPr>
          <w:rFonts w:cstheme="minorHAnsi"/>
          <w:color w:val="000000" w:themeColor="text1"/>
          <w:sz w:val="18"/>
          <w:szCs w:val="18"/>
          <w:vertAlign w:val="subscript"/>
        </w:rPr>
        <w:t>7</w:t>
      </w:r>
      <w:r w:rsidR="00BB679A" w:rsidRPr="00BB71BB">
        <w:rPr>
          <w:rFonts w:cstheme="minorHAnsi"/>
          <w:color w:val="000000" w:themeColor="text1"/>
        </w:rPr>
        <w:t>H</w:t>
      </w:r>
      <w:r w:rsidR="00BB679A" w:rsidRPr="00BB71BB">
        <w:rPr>
          <w:rFonts w:cstheme="minorHAnsi"/>
          <w:color w:val="000000" w:themeColor="text1"/>
          <w:sz w:val="18"/>
          <w:szCs w:val="18"/>
          <w:vertAlign w:val="subscript"/>
        </w:rPr>
        <w:t>16</w:t>
      </w:r>
      <w:r w:rsidR="00BB679A" w:rsidRPr="00BB71BB">
        <w:rPr>
          <w:rFonts w:cstheme="minorHAnsi"/>
          <w:color w:val="000000" w:themeColor="text1"/>
        </w:rPr>
        <w:t>O</w:t>
      </w:r>
    </w:p>
    <w:p w14:paraId="1BFBC5C4" w14:textId="69F63D95" w:rsidR="00BB679A" w:rsidRPr="00BB71BB" w:rsidRDefault="00BB679A" w:rsidP="00F65D79">
      <w:pPr>
        <w:pStyle w:val="ListParagraph"/>
        <w:rPr>
          <w:color w:val="000000" w:themeColor="text1"/>
        </w:rPr>
      </w:pPr>
      <w:r w:rsidRPr="00BB71BB">
        <w:rPr>
          <w:color w:val="000000" w:themeColor="text1"/>
        </w:rPr>
        <w:t>Reaction:</w:t>
      </w:r>
    </w:p>
    <w:p w14:paraId="26A57AA3" w14:textId="7A77B877" w:rsidR="00BB679A" w:rsidRPr="00BB71BB" w:rsidRDefault="00DA448F" w:rsidP="00F65D79">
      <w:pPr>
        <w:pStyle w:val="ListParagraph"/>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7</m:t>
            </m:r>
          </m:sub>
        </m:sSub>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O→</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7</m:t>
            </m:r>
          </m:sub>
        </m:sSub>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16</m:t>
            </m:r>
          </m:sub>
        </m:sSub>
        <m:r>
          <w:rPr>
            <w:rFonts w:ascii="Cambria Math" w:hAnsi="Cambria Math"/>
            <w:color w:val="000000" w:themeColor="text1"/>
          </w:rPr>
          <m:t>O</m:t>
        </m:r>
      </m:oMath>
      <w:ins w:id="43" w:author="MML" w:date="2018-02-06T06:17:00Z">
        <w:r w:rsidR="00060708">
          <w:rPr>
            <w:color w:val="000000" w:themeColor="text1"/>
          </w:rPr>
          <w:t xml:space="preserve">   0.5/3 structural formulas not chemical formulas should be used </w:t>
        </w:r>
      </w:ins>
    </w:p>
    <w:p w14:paraId="0F939092" w14:textId="77777777" w:rsidR="00101553" w:rsidRPr="00BB71BB" w:rsidRDefault="00101553" w:rsidP="00101553">
      <w:pPr>
        <w:pStyle w:val="ListParagraph"/>
        <w:numPr>
          <w:ilvl w:val="0"/>
          <w:numId w:val="4"/>
        </w:numPr>
        <w:rPr>
          <w:color w:val="000000" w:themeColor="text1"/>
        </w:rPr>
      </w:pPr>
      <w:r w:rsidRPr="00BB71BB">
        <w:rPr>
          <w:color w:val="000000" w:themeColor="text1"/>
        </w:rPr>
        <w:t xml:space="preserve"> </w:t>
      </w:r>
    </w:p>
    <w:p w14:paraId="1441DBA3" w14:textId="0328CCF2" w:rsidR="004C2EED" w:rsidRPr="00BB71BB" w:rsidRDefault="00101553" w:rsidP="00101553">
      <w:pPr>
        <w:pStyle w:val="ListParagraph"/>
        <w:numPr>
          <w:ilvl w:val="1"/>
          <w:numId w:val="4"/>
        </w:numPr>
        <w:rPr>
          <w:color w:val="000000" w:themeColor="text1"/>
        </w:rPr>
      </w:pPr>
      <w:r w:rsidRPr="00BB71BB">
        <w:rPr>
          <w:color w:val="000000" w:themeColor="text1"/>
        </w:rPr>
        <w:t>Trichloroethylene, C</w:t>
      </w:r>
      <w:r w:rsidRPr="00BB71BB">
        <w:rPr>
          <w:color w:val="000000" w:themeColor="text1"/>
          <w:vertAlign w:val="subscript"/>
        </w:rPr>
        <w:t>2</w:t>
      </w:r>
      <w:r w:rsidRPr="00BB71BB">
        <w:rPr>
          <w:color w:val="000000" w:themeColor="text1"/>
        </w:rPr>
        <w:t>HCl</w:t>
      </w:r>
      <w:r w:rsidRPr="00BB71BB">
        <w:rPr>
          <w:color w:val="000000" w:themeColor="text1"/>
          <w:vertAlign w:val="subscript"/>
        </w:rPr>
        <w:t>3</w:t>
      </w:r>
      <w:r w:rsidRPr="00BB71BB">
        <w:rPr>
          <w:color w:val="000000" w:themeColor="text1"/>
        </w:rPr>
        <w:t xml:space="preserve">, which you read about in the introduction, is denser than water. Most organic liquids, such as oil, are less dense than water. Why is it </w:t>
      </w:r>
      <w:r w:rsidR="004C2EED" w:rsidRPr="00BB71BB">
        <w:rPr>
          <w:color w:val="000000" w:themeColor="text1"/>
        </w:rPr>
        <w:t>easier to clean up an oil spill in a lake than it is to clean up a spill of TCE?</w:t>
      </w:r>
    </w:p>
    <w:p w14:paraId="4F4B13FD" w14:textId="5DB9C3C5" w:rsidR="00A63445" w:rsidRPr="00BB71BB" w:rsidRDefault="00A63445" w:rsidP="00A63445">
      <w:pPr>
        <w:ind w:left="1440"/>
        <w:rPr>
          <w:color w:val="000000" w:themeColor="text1"/>
        </w:rPr>
      </w:pPr>
      <w:r w:rsidRPr="00BB71BB">
        <w:rPr>
          <w:color w:val="000000" w:themeColor="text1"/>
        </w:rPr>
        <w:t xml:space="preserve">Because oil is lighter than water, an oil spill leave oil floating on top of water. TCE is heavier </w:t>
      </w:r>
      <w:ins w:id="44" w:author="MML" w:date="2018-02-06T06:18:00Z">
        <w:r w:rsidR="00060708">
          <w:rPr>
            <w:color w:val="000000" w:themeColor="text1"/>
          </w:rPr>
          <w:t xml:space="preserve">denser  which is different than mass </w:t>
        </w:r>
      </w:ins>
      <w:r w:rsidRPr="00BB71BB">
        <w:rPr>
          <w:color w:val="000000" w:themeColor="text1"/>
        </w:rPr>
        <w:t>than water and will sink below when spilled. Therefore, cleaning up oil is easier than cleaning up TCE</w:t>
      </w:r>
      <w:ins w:id="45" w:author="MML" w:date="2018-02-06T06:18:00Z">
        <w:r w:rsidR="00060708">
          <w:rPr>
            <w:color w:val="000000" w:themeColor="text1"/>
          </w:rPr>
          <w:t xml:space="preserve"> 0.5/1</w:t>
        </w:r>
      </w:ins>
    </w:p>
    <w:p w14:paraId="0B8C8F01" w14:textId="77777777" w:rsidR="00A63445" w:rsidRPr="00BB71BB" w:rsidRDefault="004C2EED" w:rsidP="00101553">
      <w:pPr>
        <w:pStyle w:val="ListParagraph"/>
        <w:numPr>
          <w:ilvl w:val="1"/>
          <w:numId w:val="4"/>
        </w:numPr>
        <w:rPr>
          <w:color w:val="000000" w:themeColor="text1"/>
        </w:rPr>
      </w:pPr>
      <w:r w:rsidRPr="00BB71BB">
        <w:rPr>
          <w:color w:val="000000" w:themeColor="text1"/>
        </w:rPr>
        <w:t>Research the health effects of exposure to TCE. Based on your research, is the ban on this substance justified? Why or why not?</w:t>
      </w:r>
    </w:p>
    <w:p w14:paraId="536FDDBB" w14:textId="3A98320F" w:rsidR="00101553" w:rsidRPr="00BB71BB" w:rsidRDefault="005E11ED" w:rsidP="00A63445">
      <w:pPr>
        <w:ind w:left="1440"/>
        <w:rPr>
          <w:color w:val="000000" w:themeColor="text1"/>
        </w:rPr>
      </w:pPr>
      <w:r w:rsidRPr="00BB71BB">
        <w:rPr>
          <w:color w:val="000000" w:themeColor="text1"/>
        </w:rPr>
        <w:t>The ban on TCE is justified. Chronic exposure to TCE can cause many irreversible damage to one’s health. Short term symptoms can include nausea, headaches, vomiting, etc, but the real danger comes from the long-term effects. TCE has been known to be the cause of birth defects, fetal deaths, and other reproductive related effects. In addition, TCE also contributes to many carcinogenic diseases such as cancer in the liver, kidney, and prostates. Base on the extremely dangerous effect that TCE can cause, the ban can be justified,</w:t>
      </w:r>
      <w:ins w:id="46" w:author="MML" w:date="2018-02-06T06:18:00Z">
        <w:r w:rsidR="00060708">
          <w:rPr>
            <w:color w:val="000000" w:themeColor="text1"/>
          </w:rPr>
          <w:t>. 3/3</w:t>
        </w:r>
      </w:ins>
    </w:p>
    <w:p w14:paraId="2E25C139" w14:textId="002E2A38" w:rsidR="000661E5" w:rsidRPr="00BB71BB" w:rsidRDefault="000661E5" w:rsidP="000661E5">
      <w:pPr>
        <w:pStyle w:val="ListParagraph"/>
        <w:numPr>
          <w:ilvl w:val="0"/>
          <w:numId w:val="4"/>
        </w:numPr>
        <w:rPr>
          <w:color w:val="000000" w:themeColor="text1"/>
        </w:rPr>
      </w:pPr>
      <w:r w:rsidRPr="00BB71BB">
        <w:rPr>
          <w:color w:val="000000" w:themeColor="text1"/>
        </w:rPr>
        <w:t>Name the following compounds</w:t>
      </w:r>
    </w:p>
    <w:p w14:paraId="7A3DAE7B" w14:textId="1BE13438" w:rsidR="00461D95" w:rsidRPr="00BB71BB" w:rsidRDefault="009F12FE" w:rsidP="009F12FE">
      <w:pPr>
        <w:ind w:left="720"/>
        <w:rPr>
          <w:color w:val="000000" w:themeColor="text1"/>
        </w:rPr>
      </w:pPr>
      <w:r w:rsidRPr="00BB71BB">
        <w:rPr>
          <w:noProof/>
          <w:color w:val="000000" w:themeColor="text1"/>
          <w:lang w:eastAsia="en-US"/>
        </w:rPr>
        <w:drawing>
          <wp:inline distT="0" distB="0" distL="0" distR="0" wp14:anchorId="0AE39F6D" wp14:editId="1167B49B">
            <wp:extent cx="2590800" cy="120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1200150"/>
                    </a:xfrm>
                    <a:prstGeom prst="rect">
                      <a:avLst/>
                    </a:prstGeom>
                    <a:noFill/>
                    <a:ln>
                      <a:noFill/>
                    </a:ln>
                  </pic:spPr>
                </pic:pic>
              </a:graphicData>
            </a:graphic>
          </wp:inline>
        </w:drawing>
      </w:r>
    </w:p>
    <w:p w14:paraId="299D0569" w14:textId="7BC54CF3" w:rsidR="00461D95" w:rsidRPr="00BB71BB" w:rsidRDefault="00461D95" w:rsidP="009F12FE">
      <w:pPr>
        <w:ind w:left="720"/>
        <w:rPr>
          <w:color w:val="000000" w:themeColor="text1"/>
        </w:rPr>
      </w:pPr>
      <w:r w:rsidRPr="00BB71BB">
        <w:rPr>
          <w:color w:val="000000" w:themeColor="text1"/>
        </w:rPr>
        <w:t>1,</w:t>
      </w:r>
      <w:r w:rsidR="006B0CEB" w:rsidRPr="00BB71BB">
        <w:rPr>
          <w:color w:val="000000" w:themeColor="text1"/>
        </w:rPr>
        <w:t>2,2-tribromo-methylethane</w:t>
      </w:r>
      <w:ins w:id="47" w:author="MML" w:date="2018-02-06T06:18:00Z">
        <w:r w:rsidR="00060708">
          <w:rPr>
            <w:color w:val="000000" w:themeColor="text1"/>
          </w:rPr>
          <w:t xml:space="preserve"> 1,1,2-tribromopropene   0/2</w:t>
        </w:r>
      </w:ins>
    </w:p>
    <w:p w14:paraId="7C6CD61A" w14:textId="75980207" w:rsidR="009F12FE" w:rsidRPr="00BB71BB" w:rsidRDefault="009F12FE" w:rsidP="009F12FE">
      <w:pPr>
        <w:ind w:left="720"/>
        <w:rPr>
          <w:color w:val="000000" w:themeColor="text1"/>
        </w:rPr>
      </w:pPr>
      <w:r w:rsidRPr="00BB71BB">
        <w:rPr>
          <w:noProof/>
          <w:color w:val="000000" w:themeColor="text1"/>
          <w:lang w:eastAsia="en-US"/>
        </w:rPr>
        <w:drawing>
          <wp:inline distT="0" distB="0" distL="0" distR="0" wp14:anchorId="4ADEC8DB" wp14:editId="06B99E7A">
            <wp:extent cx="2971800" cy="962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962025"/>
                    </a:xfrm>
                    <a:prstGeom prst="rect">
                      <a:avLst/>
                    </a:prstGeom>
                    <a:noFill/>
                    <a:ln>
                      <a:noFill/>
                    </a:ln>
                  </pic:spPr>
                </pic:pic>
              </a:graphicData>
            </a:graphic>
          </wp:inline>
        </w:drawing>
      </w:r>
    </w:p>
    <w:p w14:paraId="6392CD1D" w14:textId="5B260EDF" w:rsidR="006B0CEB" w:rsidRPr="00BB71BB" w:rsidRDefault="006B0CEB" w:rsidP="009F12FE">
      <w:pPr>
        <w:ind w:left="720"/>
        <w:rPr>
          <w:color w:val="000000" w:themeColor="text1"/>
        </w:rPr>
      </w:pPr>
      <w:r w:rsidRPr="00BB71BB">
        <w:rPr>
          <w:color w:val="000000" w:themeColor="text1"/>
        </w:rPr>
        <w:t>1,3-butadiol</w:t>
      </w:r>
      <w:ins w:id="48" w:author="MML" w:date="2018-02-06T06:19:00Z">
        <w:r w:rsidR="00060708">
          <w:rPr>
            <w:color w:val="000000" w:themeColor="text1"/>
          </w:rPr>
          <w:t xml:space="preserve"> 1,2- butandiol 1/2</w:t>
        </w:r>
      </w:ins>
    </w:p>
    <w:p w14:paraId="6C78B333" w14:textId="750EA612" w:rsidR="009F12FE" w:rsidRPr="00BB71BB" w:rsidRDefault="009F12FE" w:rsidP="000661E5">
      <w:pPr>
        <w:ind w:left="720"/>
        <w:rPr>
          <w:color w:val="000000" w:themeColor="text1"/>
        </w:rPr>
      </w:pPr>
      <w:r w:rsidRPr="00BB71BB">
        <w:rPr>
          <w:noProof/>
          <w:color w:val="000000" w:themeColor="text1"/>
          <w:lang w:eastAsia="en-US"/>
        </w:rPr>
        <w:lastRenderedPageBreak/>
        <w:drawing>
          <wp:inline distT="0" distB="0" distL="0" distR="0" wp14:anchorId="676056D3" wp14:editId="261EE901">
            <wp:extent cx="360045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450" cy="1419225"/>
                    </a:xfrm>
                    <a:prstGeom prst="rect">
                      <a:avLst/>
                    </a:prstGeom>
                    <a:noFill/>
                    <a:ln>
                      <a:noFill/>
                    </a:ln>
                  </pic:spPr>
                </pic:pic>
              </a:graphicData>
            </a:graphic>
          </wp:inline>
        </w:drawing>
      </w:r>
      <w:ins w:id="49" w:author="MML" w:date="2018-02-06T06:19:00Z">
        <w:r w:rsidR="00060708">
          <w:rPr>
            <w:color w:val="000000" w:themeColor="text1"/>
          </w:rPr>
          <w:t xml:space="preserve"> </w:t>
        </w:r>
      </w:ins>
    </w:p>
    <w:p w14:paraId="14E1DE83" w14:textId="4E05F49A" w:rsidR="006B0CEB" w:rsidRPr="00BB71BB" w:rsidRDefault="006B0CEB" w:rsidP="000661E5">
      <w:pPr>
        <w:ind w:left="720"/>
        <w:rPr>
          <w:color w:val="000000" w:themeColor="text1"/>
        </w:rPr>
      </w:pPr>
      <w:r w:rsidRPr="00BB71BB">
        <w:rPr>
          <w:color w:val="000000" w:themeColor="text1"/>
        </w:rPr>
        <w:t>1-Floro-4-methylpentanone</w:t>
      </w:r>
      <w:ins w:id="50" w:author="MML" w:date="2018-02-06T06:19:00Z">
        <w:r w:rsidR="00060708">
          <w:rPr>
            <w:color w:val="000000" w:themeColor="text1"/>
          </w:rPr>
          <w:t xml:space="preserve"> 1-fluoro-4-methyl-3- pentanone 1/2</w:t>
        </w:r>
      </w:ins>
    </w:p>
    <w:p w14:paraId="4A6C566D" w14:textId="6F79765F" w:rsidR="009F12FE" w:rsidRPr="00BB71BB" w:rsidRDefault="009F12FE" w:rsidP="009F12FE">
      <w:pPr>
        <w:pStyle w:val="ListParagraph"/>
        <w:numPr>
          <w:ilvl w:val="0"/>
          <w:numId w:val="4"/>
        </w:numPr>
        <w:rPr>
          <w:color w:val="000000" w:themeColor="text1"/>
        </w:rPr>
      </w:pPr>
      <w:r w:rsidRPr="00BB71BB">
        <w:rPr>
          <w:color w:val="000000" w:themeColor="text1"/>
        </w:rPr>
        <w:t>Draw the structural formula for the following compounds</w:t>
      </w:r>
    </w:p>
    <w:p w14:paraId="21BF0E81" w14:textId="55859FB8" w:rsidR="009F12FE" w:rsidRPr="00BB71BB" w:rsidRDefault="009F12FE" w:rsidP="009F12FE">
      <w:pPr>
        <w:pStyle w:val="ListParagraph"/>
        <w:numPr>
          <w:ilvl w:val="1"/>
          <w:numId w:val="4"/>
        </w:numPr>
        <w:rPr>
          <w:color w:val="000000" w:themeColor="text1"/>
        </w:rPr>
      </w:pPr>
      <w:r w:rsidRPr="00BB71BB">
        <w:rPr>
          <w:color w:val="000000" w:themeColor="text1"/>
        </w:rPr>
        <w:t>4,4-dichloropentanal</w:t>
      </w:r>
      <w:ins w:id="51" w:author="MML" w:date="2018-02-06T06:19:00Z">
        <w:r w:rsidR="00060708">
          <w:rPr>
            <w:color w:val="000000" w:themeColor="text1"/>
          </w:rPr>
          <w:sym w:font="Wingdings" w:char="F0FC"/>
        </w:r>
      </w:ins>
    </w:p>
    <w:p w14:paraId="439719FB" w14:textId="70CFC5B1" w:rsidR="005E11ED" w:rsidRPr="00BB71BB" w:rsidRDefault="00FC675B" w:rsidP="005E11ED">
      <w:pPr>
        <w:ind w:left="1080"/>
        <w:rPr>
          <w:color w:val="000000" w:themeColor="text1"/>
        </w:rPr>
      </w:pPr>
      <w:r>
        <w:rPr>
          <w:noProof/>
          <w:color w:val="000000" w:themeColor="text1"/>
          <w:lang w:eastAsia="en-US"/>
        </w:rPr>
        <w:drawing>
          <wp:inline distT="0" distB="0" distL="0" distR="0" wp14:anchorId="48980076" wp14:editId="2CA73A33">
            <wp:extent cx="4152900" cy="2066925"/>
            <wp:effectExtent l="57150" t="114300" r="57150" b="1047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21428555">
                      <a:off x="0" y="0"/>
                      <a:ext cx="4152900" cy="2066925"/>
                    </a:xfrm>
                    <a:prstGeom prst="rect">
                      <a:avLst/>
                    </a:prstGeom>
                    <a:noFill/>
                    <a:ln>
                      <a:noFill/>
                    </a:ln>
                  </pic:spPr>
                </pic:pic>
              </a:graphicData>
            </a:graphic>
          </wp:inline>
        </w:drawing>
      </w:r>
    </w:p>
    <w:p w14:paraId="0AB07E78" w14:textId="024D45A4" w:rsidR="009F12FE" w:rsidRPr="00BB71BB" w:rsidRDefault="009F12FE" w:rsidP="009F12FE">
      <w:pPr>
        <w:pStyle w:val="ListParagraph"/>
        <w:numPr>
          <w:ilvl w:val="1"/>
          <w:numId w:val="4"/>
        </w:numPr>
        <w:rPr>
          <w:color w:val="000000" w:themeColor="text1"/>
        </w:rPr>
      </w:pPr>
      <w:r w:rsidRPr="00BB71BB">
        <w:rPr>
          <w:color w:val="000000" w:themeColor="text1"/>
        </w:rPr>
        <w:t>2-methylbutanol</w:t>
      </w:r>
      <w:ins w:id="52" w:author="MML" w:date="2018-02-06T06:20:00Z">
        <w:r w:rsidR="00060708">
          <w:rPr>
            <w:color w:val="000000" w:themeColor="text1"/>
          </w:rPr>
          <w:sym w:font="Wingdings" w:char="F0FC"/>
        </w:r>
      </w:ins>
    </w:p>
    <w:p w14:paraId="7AE98F1F" w14:textId="4979211E" w:rsidR="005E11ED" w:rsidRPr="00BB71BB" w:rsidRDefault="00FC675B" w:rsidP="005E11ED">
      <w:pPr>
        <w:ind w:left="1080"/>
        <w:rPr>
          <w:color w:val="000000" w:themeColor="text1"/>
        </w:rPr>
      </w:pPr>
      <w:r>
        <w:rPr>
          <w:noProof/>
          <w:color w:val="000000" w:themeColor="text1"/>
          <w:lang w:eastAsia="en-US"/>
        </w:rPr>
        <w:drawing>
          <wp:inline distT="0" distB="0" distL="0" distR="0" wp14:anchorId="4377D8CC" wp14:editId="306262E8">
            <wp:extent cx="3867150" cy="2152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2152650"/>
                    </a:xfrm>
                    <a:prstGeom prst="rect">
                      <a:avLst/>
                    </a:prstGeom>
                    <a:noFill/>
                    <a:ln>
                      <a:noFill/>
                    </a:ln>
                  </pic:spPr>
                </pic:pic>
              </a:graphicData>
            </a:graphic>
          </wp:inline>
        </w:drawing>
      </w:r>
    </w:p>
    <w:p w14:paraId="64245584" w14:textId="55CB623E" w:rsidR="009F12FE" w:rsidRPr="00BB71BB" w:rsidRDefault="009F12FE" w:rsidP="009F12FE">
      <w:pPr>
        <w:pStyle w:val="ListParagraph"/>
        <w:numPr>
          <w:ilvl w:val="1"/>
          <w:numId w:val="4"/>
        </w:numPr>
        <w:rPr>
          <w:color w:val="000000" w:themeColor="text1"/>
        </w:rPr>
      </w:pPr>
      <w:r w:rsidRPr="00BB71BB">
        <w:rPr>
          <w:color w:val="000000" w:themeColor="text1"/>
        </w:rPr>
        <w:lastRenderedPageBreak/>
        <w:t>3,3-dichlorohexane</w:t>
      </w:r>
      <w:ins w:id="53" w:author="MML" w:date="2018-02-06T06:20:00Z">
        <w:r w:rsidR="00060708">
          <w:rPr>
            <w:color w:val="000000" w:themeColor="text1"/>
          </w:rPr>
          <w:sym w:font="Wingdings" w:char="F0FC"/>
        </w:r>
        <w:r w:rsidR="00060708">
          <w:t>6/6</w:t>
        </w:r>
      </w:ins>
      <w:r w:rsidR="005E11ED" w:rsidRPr="00BB71BB">
        <w:rPr>
          <w:color w:val="000000" w:themeColor="text1"/>
        </w:rPr>
        <w:br/>
      </w:r>
      <w:r w:rsidR="005E11ED" w:rsidRPr="00BB71BB">
        <w:rPr>
          <w:color w:val="000000" w:themeColor="text1"/>
        </w:rPr>
        <w:br/>
      </w:r>
      <w:r w:rsidR="00FC675B">
        <w:rPr>
          <w:noProof/>
          <w:color w:val="000000" w:themeColor="text1"/>
          <w:lang w:eastAsia="en-US"/>
        </w:rPr>
        <w:drawing>
          <wp:inline distT="0" distB="0" distL="0" distR="0" wp14:anchorId="580484B4" wp14:editId="31C1FC16">
            <wp:extent cx="4619625" cy="2219325"/>
            <wp:effectExtent l="57150" t="114300" r="66675" b="1047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21444192">
                      <a:off x="0" y="0"/>
                      <a:ext cx="4619625" cy="2219325"/>
                    </a:xfrm>
                    <a:prstGeom prst="rect">
                      <a:avLst/>
                    </a:prstGeom>
                    <a:noFill/>
                    <a:ln>
                      <a:noFill/>
                    </a:ln>
                  </pic:spPr>
                </pic:pic>
              </a:graphicData>
            </a:graphic>
          </wp:inline>
        </w:drawing>
      </w:r>
    </w:p>
    <w:p w14:paraId="6650B79A" w14:textId="05BC83D1" w:rsidR="009F12FE" w:rsidRPr="00BB71BB" w:rsidRDefault="009F12FE" w:rsidP="009F12FE">
      <w:pPr>
        <w:pStyle w:val="ListParagraph"/>
        <w:numPr>
          <w:ilvl w:val="0"/>
          <w:numId w:val="4"/>
        </w:numPr>
        <w:rPr>
          <w:color w:val="000000" w:themeColor="text1"/>
        </w:rPr>
      </w:pPr>
      <w:r w:rsidRPr="00BB71BB">
        <w:rPr>
          <w:color w:val="000000" w:themeColor="text1"/>
        </w:rPr>
        <w:t>Draw and name all of the structural isomers that are ketones with five carbon atoms in its longest chain and the molecular formula C</w:t>
      </w:r>
      <w:r w:rsidR="003B5399">
        <w:rPr>
          <w:color w:val="000000" w:themeColor="text1"/>
          <w:vertAlign w:val="subscript"/>
        </w:rPr>
        <w:t>5</w:t>
      </w:r>
      <w:r w:rsidRPr="00BB71BB">
        <w:rPr>
          <w:rFonts w:hint="eastAsia"/>
          <w:color w:val="000000" w:themeColor="text1"/>
        </w:rPr>
        <w:t>H</w:t>
      </w:r>
      <w:r w:rsidRPr="00BB71BB">
        <w:rPr>
          <w:color w:val="000000" w:themeColor="text1"/>
          <w:vertAlign w:val="subscript"/>
        </w:rPr>
        <w:t>10</w:t>
      </w:r>
      <w:r w:rsidRPr="00BB71BB">
        <w:rPr>
          <w:color w:val="000000" w:themeColor="text1"/>
        </w:rPr>
        <w:t>O. Can this molecular formula also have an aldehyde structure? If so, illustrate and name the aldehyde. Can this be drawn as an ether? Explain.</w:t>
      </w:r>
    </w:p>
    <w:p w14:paraId="53EFFAA4" w14:textId="3612ECC0" w:rsidR="005E11ED" w:rsidRPr="00BB71BB" w:rsidRDefault="005E11ED" w:rsidP="005E11ED">
      <w:pPr>
        <w:rPr>
          <w:color w:val="000000" w:themeColor="text1"/>
        </w:rPr>
      </w:pPr>
    </w:p>
    <w:tbl>
      <w:tblPr>
        <w:tblStyle w:val="TableGrid"/>
        <w:tblW w:w="0" w:type="auto"/>
        <w:tblInd w:w="175" w:type="dxa"/>
        <w:tblLook w:val="04A0" w:firstRow="1" w:lastRow="0" w:firstColumn="1" w:lastColumn="0" w:noHBand="0" w:noVBand="1"/>
      </w:tblPr>
      <w:tblGrid>
        <w:gridCol w:w="2179"/>
        <w:gridCol w:w="6996"/>
      </w:tblGrid>
      <w:tr w:rsidR="00F8534B" w14:paraId="75827435" w14:textId="77777777" w:rsidTr="00F8534B">
        <w:tc>
          <w:tcPr>
            <w:tcW w:w="2179" w:type="dxa"/>
          </w:tcPr>
          <w:p w14:paraId="4023F982" w14:textId="1EBBEC79" w:rsidR="00F8534B" w:rsidRDefault="00F8534B" w:rsidP="005E11ED">
            <w:pPr>
              <w:rPr>
                <w:color w:val="000000" w:themeColor="text1"/>
              </w:rPr>
            </w:pPr>
            <w:r>
              <w:rPr>
                <w:color w:val="000000" w:themeColor="text1"/>
              </w:rPr>
              <w:t>2-pentanone</w:t>
            </w:r>
          </w:p>
        </w:tc>
        <w:tc>
          <w:tcPr>
            <w:tcW w:w="6996" w:type="dxa"/>
          </w:tcPr>
          <w:p w14:paraId="3F27D0CF" w14:textId="52D6BA3E" w:rsidR="00F8534B" w:rsidRDefault="00F8534B" w:rsidP="005E11ED">
            <w:pPr>
              <w:rPr>
                <w:color w:val="000000" w:themeColor="text1"/>
              </w:rPr>
            </w:pPr>
            <w:r>
              <w:rPr>
                <w:noProof/>
                <w:color w:val="000000" w:themeColor="text1"/>
                <w:lang w:eastAsia="en-US"/>
              </w:rPr>
              <w:drawing>
                <wp:inline distT="0" distB="0" distL="0" distR="0" wp14:anchorId="2BE4AB9C" wp14:editId="0BEC67B2">
                  <wp:extent cx="3743325" cy="14287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3325" cy="1428750"/>
                          </a:xfrm>
                          <a:prstGeom prst="rect">
                            <a:avLst/>
                          </a:prstGeom>
                          <a:noFill/>
                          <a:ln>
                            <a:noFill/>
                          </a:ln>
                        </pic:spPr>
                      </pic:pic>
                    </a:graphicData>
                  </a:graphic>
                </wp:inline>
              </w:drawing>
            </w:r>
          </w:p>
        </w:tc>
      </w:tr>
      <w:tr w:rsidR="00F8534B" w14:paraId="694BB4A8" w14:textId="77777777" w:rsidTr="00F8534B">
        <w:tc>
          <w:tcPr>
            <w:tcW w:w="2179" w:type="dxa"/>
          </w:tcPr>
          <w:p w14:paraId="28B0FB62" w14:textId="29A666D5" w:rsidR="00F8534B" w:rsidRDefault="00F8534B" w:rsidP="005E11ED">
            <w:pPr>
              <w:rPr>
                <w:color w:val="000000" w:themeColor="text1"/>
              </w:rPr>
            </w:pPr>
            <w:r>
              <w:rPr>
                <w:color w:val="000000" w:themeColor="text1"/>
              </w:rPr>
              <w:t>3-pentanone</w:t>
            </w:r>
          </w:p>
        </w:tc>
        <w:tc>
          <w:tcPr>
            <w:tcW w:w="6996" w:type="dxa"/>
          </w:tcPr>
          <w:p w14:paraId="28A8A842" w14:textId="711BA723" w:rsidR="00F8534B" w:rsidRDefault="00F8534B" w:rsidP="005E11ED">
            <w:pPr>
              <w:rPr>
                <w:color w:val="000000" w:themeColor="text1"/>
              </w:rPr>
            </w:pPr>
            <w:r>
              <w:rPr>
                <w:noProof/>
                <w:color w:val="000000" w:themeColor="text1"/>
                <w:lang w:eastAsia="en-US"/>
              </w:rPr>
              <w:drawing>
                <wp:inline distT="0" distB="0" distL="0" distR="0" wp14:anchorId="2493A923" wp14:editId="2022C63C">
                  <wp:extent cx="3905250" cy="1219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5250" cy="1219200"/>
                          </a:xfrm>
                          <a:prstGeom prst="rect">
                            <a:avLst/>
                          </a:prstGeom>
                          <a:noFill/>
                          <a:ln>
                            <a:noFill/>
                          </a:ln>
                        </pic:spPr>
                      </pic:pic>
                    </a:graphicData>
                  </a:graphic>
                </wp:inline>
              </w:drawing>
            </w:r>
          </w:p>
        </w:tc>
      </w:tr>
      <w:tr w:rsidR="00F8534B" w14:paraId="7B32A23F" w14:textId="77777777" w:rsidTr="00F8534B">
        <w:tc>
          <w:tcPr>
            <w:tcW w:w="2179" w:type="dxa"/>
          </w:tcPr>
          <w:p w14:paraId="185E7237" w14:textId="77551DD9" w:rsidR="00F8534B" w:rsidRDefault="00F8534B" w:rsidP="005E11ED">
            <w:pPr>
              <w:rPr>
                <w:color w:val="000000" w:themeColor="text1"/>
              </w:rPr>
            </w:pPr>
            <w:r>
              <w:rPr>
                <w:color w:val="000000" w:themeColor="text1"/>
              </w:rPr>
              <w:t>Pentanal</w:t>
            </w:r>
          </w:p>
        </w:tc>
        <w:tc>
          <w:tcPr>
            <w:tcW w:w="6996" w:type="dxa"/>
          </w:tcPr>
          <w:p w14:paraId="7A507202" w14:textId="42B1BA82" w:rsidR="00F8534B" w:rsidRDefault="00F8534B" w:rsidP="005E11ED">
            <w:pPr>
              <w:rPr>
                <w:color w:val="000000" w:themeColor="text1"/>
              </w:rPr>
            </w:pPr>
            <w:r>
              <w:rPr>
                <w:noProof/>
                <w:color w:val="000000" w:themeColor="text1"/>
                <w:lang w:eastAsia="en-US"/>
              </w:rPr>
              <w:drawing>
                <wp:inline distT="0" distB="0" distL="0" distR="0" wp14:anchorId="56F540A1" wp14:editId="3E93AF1D">
                  <wp:extent cx="4305300" cy="11334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5300" cy="1133475"/>
                          </a:xfrm>
                          <a:prstGeom prst="rect">
                            <a:avLst/>
                          </a:prstGeom>
                          <a:noFill/>
                          <a:ln>
                            <a:noFill/>
                          </a:ln>
                        </pic:spPr>
                      </pic:pic>
                    </a:graphicData>
                  </a:graphic>
                </wp:inline>
              </w:drawing>
            </w:r>
          </w:p>
        </w:tc>
      </w:tr>
      <w:tr w:rsidR="00F8534B" w14:paraId="2B41900C" w14:textId="77777777" w:rsidTr="00F8534B">
        <w:tc>
          <w:tcPr>
            <w:tcW w:w="2179" w:type="dxa"/>
          </w:tcPr>
          <w:p w14:paraId="60873DE6" w14:textId="48DFDC55" w:rsidR="00F8534B" w:rsidRDefault="00F8534B" w:rsidP="005E11ED">
            <w:pPr>
              <w:rPr>
                <w:color w:val="000000" w:themeColor="text1"/>
              </w:rPr>
            </w:pPr>
            <w:r>
              <w:rPr>
                <w:color w:val="000000" w:themeColor="text1"/>
              </w:rPr>
              <w:lastRenderedPageBreak/>
              <w:t>2-methylpentanal</w:t>
            </w:r>
          </w:p>
        </w:tc>
        <w:tc>
          <w:tcPr>
            <w:tcW w:w="6996" w:type="dxa"/>
          </w:tcPr>
          <w:p w14:paraId="3F5E99DD" w14:textId="5FC0C37C" w:rsidR="00F8534B" w:rsidRDefault="00F8534B" w:rsidP="005E11ED">
            <w:pPr>
              <w:rPr>
                <w:color w:val="000000" w:themeColor="text1"/>
              </w:rPr>
            </w:pPr>
            <w:r>
              <w:rPr>
                <w:noProof/>
                <w:color w:val="000000" w:themeColor="text1"/>
                <w:lang w:eastAsia="en-US"/>
              </w:rPr>
              <w:drawing>
                <wp:inline distT="0" distB="0" distL="0" distR="0" wp14:anchorId="34C61592" wp14:editId="5022BD30">
                  <wp:extent cx="3924300" cy="15144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4300" cy="1514475"/>
                          </a:xfrm>
                          <a:prstGeom prst="rect">
                            <a:avLst/>
                          </a:prstGeom>
                          <a:noFill/>
                          <a:ln>
                            <a:noFill/>
                          </a:ln>
                        </pic:spPr>
                      </pic:pic>
                    </a:graphicData>
                  </a:graphic>
                </wp:inline>
              </w:drawing>
            </w:r>
          </w:p>
        </w:tc>
      </w:tr>
      <w:tr w:rsidR="00F8534B" w14:paraId="36B63522" w14:textId="77777777" w:rsidTr="00F8534B">
        <w:tc>
          <w:tcPr>
            <w:tcW w:w="2179" w:type="dxa"/>
          </w:tcPr>
          <w:p w14:paraId="0D3FF142" w14:textId="6D25A7E0" w:rsidR="00F8534B" w:rsidRDefault="00F8534B" w:rsidP="005E11ED">
            <w:pPr>
              <w:rPr>
                <w:color w:val="000000" w:themeColor="text1"/>
              </w:rPr>
            </w:pPr>
            <w:r>
              <w:rPr>
                <w:color w:val="000000" w:themeColor="text1"/>
              </w:rPr>
              <w:t>3-methylpentanal</w:t>
            </w:r>
          </w:p>
        </w:tc>
        <w:tc>
          <w:tcPr>
            <w:tcW w:w="6996" w:type="dxa"/>
          </w:tcPr>
          <w:p w14:paraId="69171CBC" w14:textId="7492967D" w:rsidR="00F8534B" w:rsidRDefault="00F8534B" w:rsidP="005E11ED">
            <w:pPr>
              <w:rPr>
                <w:color w:val="000000" w:themeColor="text1"/>
              </w:rPr>
            </w:pPr>
            <w:r>
              <w:rPr>
                <w:noProof/>
                <w:color w:val="000000" w:themeColor="text1"/>
                <w:lang w:eastAsia="en-US"/>
              </w:rPr>
              <w:drawing>
                <wp:inline distT="0" distB="0" distL="0" distR="0" wp14:anchorId="6B1AE111" wp14:editId="0D7C4C95">
                  <wp:extent cx="3600450" cy="16668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0450" cy="1666875"/>
                          </a:xfrm>
                          <a:prstGeom prst="rect">
                            <a:avLst/>
                          </a:prstGeom>
                          <a:noFill/>
                          <a:ln>
                            <a:noFill/>
                          </a:ln>
                        </pic:spPr>
                      </pic:pic>
                    </a:graphicData>
                  </a:graphic>
                </wp:inline>
              </w:drawing>
            </w:r>
          </w:p>
        </w:tc>
      </w:tr>
    </w:tbl>
    <w:p w14:paraId="017FB3D5" w14:textId="7684C46E" w:rsidR="005E11ED" w:rsidRPr="00BB71BB" w:rsidRDefault="00060708" w:rsidP="00F8534B">
      <w:pPr>
        <w:rPr>
          <w:color w:val="000000" w:themeColor="text1"/>
        </w:rPr>
      </w:pPr>
      <w:ins w:id="54" w:author="MML" w:date="2018-02-06T06:20:00Z">
        <w:r>
          <w:rPr>
            <w:color w:val="000000" w:themeColor="text1"/>
          </w:rPr>
          <w:t xml:space="preserve">structural isomers you cannot change the carbon chain therefore only your first two aldehydes are structural isomers. </w:t>
        </w:r>
      </w:ins>
    </w:p>
    <w:p w14:paraId="421CA31B" w14:textId="21432E1D" w:rsidR="00B366E3" w:rsidRPr="00BB71BB" w:rsidRDefault="00B366E3" w:rsidP="00B366E3">
      <w:pPr>
        <w:ind w:left="720"/>
        <w:rPr>
          <w:color w:val="000000" w:themeColor="text1"/>
        </w:rPr>
      </w:pPr>
      <w:r w:rsidRPr="00BB71BB">
        <w:rPr>
          <w:color w:val="000000" w:themeColor="text1"/>
        </w:rPr>
        <w:t xml:space="preserve">This formula cannot be drawn as an ether. </w:t>
      </w:r>
      <w:r w:rsidR="00F8534B">
        <w:rPr>
          <w:color w:val="000000" w:themeColor="text1"/>
        </w:rPr>
        <w:t xml:space="preserve">To be drawn as an ether, there must be 12 H atoms, or 4 C atoms. </w:t>
      </w:r>
      <w:r w:rsidRPr="00BB71BB">
        <w:rPr>
          <w:color w:val="000000" w:themeColor="text1"/>
        </w:rPr>
        <w:t xml:space="preserve">There is not enough bonds to connect all of the molecule. </w:t>
      </w:r>
      <w:ins w:id="55" w:author="MML" w:date="2018-02-06T06:21:00Z">
        <w:r w:rsidR="00060708">
          <w:rPr>
            <w:color w:val="000000" w:themeColor="text1"/>
          </w:rPr>
          <w:sym w:font="Wingdings" w:char="F0FC"/>
        </w:r>
        <w:r w:rsidR="00060708">
          <w:rPr>
            <w:color w:val="000000" w:themeColor="text1"/>
          </w:rPr>
          <w:t xml:space="preserve"> 5.5/6</w:t>
        </w:r>
      </w:ins>
    </w:p>
    <w:p w14:paraId="50687311" w14:textId="294CDBB7" w:rsidR="009F12FE" w:rsidRPr="00BB71BB" w:rsidRDefault="009F12FE" w:rsidP="009F12FE">
      <w:pPr>
        <w:pStyle w:val="ListParagraph"/>
        <w:numPr>
          <w:ilvl w:val="0"/>
          <w:numId w:val="4"/>
        </w:numPr>
        <w:rPr>
          <w:color w:val="000000" w:themeColor="text1"/>
        </w:rPr>
      </w:pPr>
      <w:r w:rsidRPr="00BB71BB">
        <w:rPr>
          <w:color w:val="000000" w:themeColor="text1"/>
        </w:rPr>
        <w:t>Write chemical equations for the synthesis of 2-pentanol from an alkene. Use structural formulas for each organic compound.</w:t>
      </w:r>
      <w:ins w:id="56" w:author="MML" w:date="2018-02-06T06:21:00Z">
        <w:r w:rsidR="00060708">
          <w:rPr>
            <w:color w:val="000000" w:themeColor="text1"/>
          </w:rPr>
          <w:t xml:space="preserve"> 3/3</w:t>
        </w:r>
      </w:ins>
    </w:p>
    <w:p w14:paraId="070FEFD3" w14:textId="1705D219" w:rsidR="005E11ED" w:rsidRPr="00BB71BB" w:rsidRDefault="00F8534B" w:rsidP="005E11ED">
      <w:pPr>
        <w:ind w:left="360"/>
        <w:rPr>
          <w:color w:val="000000" w:themeColor="text1"/>
        </w:rPr>
      </w:pPr>
      <w:r>
        <w:rPr>
          <w:noProof/>
          <w:color w:val="000000" w:themeColor="text1"/>
          <w:lang w:eastAsia="en-US"/>
        </w:rPr>
        <w:drawing>
          <wp:inline distT="0" distB="0" distL="0" distR="0" wp14:anchorId="0CB0F373" wp14:editId="1F66A43C">
            <wp:extent cx="5943600" cy="1314450"/>
            <wp:effectExtent l="38100" t="152400" r="38100" b="15240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21441522">
                      <a:off x="0" y="0"/>
                      <a:ext cx="5943600" cy="1314450"/>
                    </a:xfrm>
                    <a:prstGeom prst="rect">
                      <a:avLst/>
                    </a:prstGeom>
                    <a:noFill/>
                    <a:ln>
                      <a:noFill/>
                    </a:ln>
                  </pic:spPr>
                </pic:pic>
              </a:graphicData>
            </a:graphic>
          </wp:inline>
        </w:drawing>
      </w:r>
    </w:p>
    <w:p w14:paraId="0247E436" w14:textId="2B75950E" w:rsidR="009F12FE" w:rsidRPr="00BB71BB" w:rsidRDefault="009F12FE" w:rsidP="009F12FE">
      <w:pPr>
        <w:pStyle w:val="ListParagraph"/>
        <w:numPr>
          <w:ilvl w:val="0"/>
          <w:numId w:val="4"/>
        </w:numPr>
        <w:rPr>
          <w:color w:val="000000" w:themeColor="text1"/>
        </w:rPr>
      </w:pPr>
      <w:r w:rsidRPr="00BB71BB">
        <w:rPr>
          <w:color w:val="000000" w:themeColor="text1"/>
        </w:rPr>
        <w:t>The compounds 1-propanol and propanone have approximately the same molar mass. Based on differences in their intermolecular forces, rank these compounds in order to increasing boiling point. Justify your prediction.</w:t>
      </w:r>
    </w:p>
    <w:p w14:paraId="58E404DD" w14:textId="13F7D336" w:rsidR="00B366E3" w:rsidRPr="00060708" w:rsidRDefault="00B366E3" w:rsidP="00B366E3">
      <w:pPr>
        <w:ind w:left="720"/>
        <w:rPr>
          <w:rPrChange w:id="57" w:author="MML" w:date="2018-02-06T06:21:00Z">
            <w:rPr>
              <w:color w:val="000000" w:themeColor="text1"/>
            </w:rPr>
          </w:rPrChange>
        </w:rPr>
      </w:pPr>
      <w:r w:rsidRPr="00BB71BB">
        <w:rPr>
          <w:color w:val="000000" w:themeColor="text1"/>
        </w:rPr>
        <w:t xml:space="preserve">1-propanol would have a relatively high boiling point, due to the presence of </w:t>
      </w:r>
      <w:r w:rsidR="00E8719B" w:rsidRPr="00BB71BB">
        <w:rPr>
          <w:color w:val="000000" w:themeColor="text1"/>
        </w:rPr>
        <w:t xml:space="preserve">very strong </w:t>
      </w:r>
      <w:r w:rsidRPr="00BB71BB">
        <w:rPr>
          <w:color w:val="000000" w:themeColor="text1"/>
        </w:rPr>
        <w:t xml:space="preserve">hydrogen boding between </w:t>
      </w:r>
      <w:r w:rsidR="00E8719B" w:rsidRPr="00BB71BB">
        <w:rPr>
          <w:color w:val="000000" w:themeColor="text1"/>
        </w:rPr>
        <w:t>OH and its adjacent molecule</w:t>
      </w:r>
      <w:ins w:id="58" w:author="MML" w:date="2018-02-06T06:21:00Z">
        <w:r w:rsidR="00060708">
          <w:rPr>
            <w:color w:val="000000" w:themeColor="text1"/>
          </w:rPr>
          <w:sym w:font="Wingdings" w:char="F0FC"/>
        </w:r>
      </w:ins>
      <w:r w:rsidR="00E8719B" w:rsidRPr="00BB71BB">
        <w:rPr>
          <w:color w:val="000000" w:themeColor="text1"/>
        </w:rPr>
        <w:t xml:space="preserve">. In comparison, propanone would have a lower boiling point, despite having the same mass. This is because of the presence of double bonding between C and O. Such bonding would be a dipole-dipole bonding, a type of bonding that is much weaker than hydrogen bonding. </w:t>
      </w:r>
      <w:ins w:id="59" w:author="MML" w:date="2018-02-06T06:21:00Z">
        <w:r w:rsidR="00060708">
          <w:rPr>
            <w:color w:val="000000" w:themeColor="text1"/>
          </w:rPr>
          <w:sym w:font="Wingdings" w:char="F0FC"/>
        </w:r>
        <w:r w:rsidR="00060708">
          <w:t>3/3</w:t>
        </w:r>
      </w:ins>
    </w:p>
    <w:p w14:paraId="356EC27A" w14:textId="0F764C1C" w:rsidR="00E8719B" w:rsidRPr="00BB71BB" w:rsidRDefault="00E8719B" w:rsidP="00B366E3">
      <w:pPr>
        <w:ind w:left="720"/>
        <w:rPr>
          <w:color w:val="000000" w:themeColor="text1"/>
        </w:rPr>
      </w:pPr>
      <w:r w:rsidRPr="00BB71BB">
        <w:rPr>
          <w:color w:val="000000" w:themeColor="text1"/>
        </w:rPr>
        <w:t xml:space="preserve">Ranking: </w:t>
      </w:r>
      <w:r w:rsidRPr="00BB71BB">
        <w:rPr>
          <w:color w:val="000000" w:themeColor="text1"/>
        </w:rPr>
        <w:tab/>
        <w:t>higher boiling point – 1-propanol</w:t>
      </w:r>
    </w:p>
    <w:p w14:paraId="1833DADA" w14:textId="0B7DE29F" w:rsidR="00E8719B" w:rsidRPr="00BB71BB" w:rsidRDefault="00E8719B" w:rsidP="00B366E3">
      <w:pPr>
        <w:ind w:left="720"/>
        <w:rPr>
          <w:color w:val="000000" w:themeColor="text1"/>
        </w:rPr>
      </w:pPr>
      <w:r w:rsidRPr="00BB71BB">
        <w:rPr>
          <w:color w:val="000000" w:themeColor="text1"/>
        </w:rPr>
        <w:lastRenderedPageBreak/>
        <w:tab/>
      </w:r>
      <w:r w:rsidRPr="00BB71BB">
        <w:rPr>
          <w:color w:val="000000" w:themeColor="text1"/>
        </w:rPr>
        <w:tab/>
        <w:t xml:space="preserve">Lower boiling point </w:t>
      </w:r>
      <w:r w:rsidR="005E11ED" w:rsidRPr="00BB71BB">
        <w:rPr>
          <w:color w:val="000000" w:themeColor="text1"/>
        </w:rPr>
        <w:t>–</w:t>
      </w:r>
      <w:r w:rsidRPr="00BB71BB">
        <w:rPr>
          <w:color w:val="000000" w:themeColor="text1"/>
        </w:rPr>
        <w:t xml:space="preserve"> propanone</w:t>
      </w:r>
    </w:p>
    <w:p w14:paraId="43C32A89" w14:textId="776BB0AB" w:rsidR="005E11ED" w:rsidRPr="00BB71BB" w:rsidRDefault="005E11ED" w:rsidP="00B366E3">
      <w:pPr>
        <w:ind w:left="720"/>
        <w:rPr>
          <w:color w:val="000000" w:themeColor="text1"/>
        </w:rPr>
      </w:pPr>
    </w:p>
    <w:p w14:paraId="79659830" w14:textId="02668B0E" w:rsidR="005E11ED" w:rsidRPr="00BB71BB" w:rsidRDefault="005E11ED" w:rsidP="005E11ED">
      <w:pPr>
        <w:pStyle w:val="ListParagraph"/>
        <w:numPr>
          <w:ilvl w:val="0"/>
          <w:numId w:val="4"/>
        </w:numPr>
        <w:rPr>
          <w:color w:val="000000" w:themeColor="text1"/>
        </w:rPr>
      </w:pPr>
      <w:r w:rsidRPr="00BB71BB">
        <w:rPr>
          <w:color w:val="000000" w:themeColor="text1"/>
        </w:rPr>
        <w:t>Name the following compounds.</w:t>
      </w:r>
      <w:r w:rsidRPr="00BB71BB">
        <w:rPr>
          <w:noProof/>
          <w:color w:val="000000" w:themeColor="text1"/>
          <w:lang w:eastAsia="en-US"/>
        </w:rPr>
        <w:drawing>
          <wp:inline distT="0" distB="0" distL="0" distR="0" wp14:anchorId="05C84EDF" wp14:editId="3BDCEDB1">
            <wp:extent cx="3762375" cy="1304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2375" cy="1304925"/>
                    </a:xfrm>
                    <a:prstGeom prst="rect">
                      <a:avLst/>
                    </a:prstGeom>
                    <a:noFill/>
                    <a:ln>
                      <a:noFill/>
                    </a:ln>
                  </pic:spPr>
                </pic:pic>
              </a:graphicData>
            </a:graphic>
          </wp:inline>
        </w:drawing>
      </w:r>
    </w:p>
    <w:p w14:paraId="32F157DA" w14:textId="256E77CA" w:rsidR="005E11ED" w:rsidRPr="00BB71BB" w:rsidRDefault="005E11ED" w:rsidP="005E11ED">
      <w:pPr>
        <w:pStyle w:val="ListParagraph"/>
        <w:rPr>
          <w:color w:val="000000" w:themeColor="text1"/>
        </w:rPr>
      </w:pPr>
      <w:r w:rsidRPr="00BB71BB">
        <w:rPr>
          <w:color w:val="000000" w:themeColor="text1"/>
        </w:rPr>
        <w:t>4,4-dimethylpentanoic acid</w:t>
      </w:r>
      <w:ins w:id="60" w:author="MML" w:date="2018-02-06T06:21:00Z">
        <w:r w:rsidR="00060708">
          <w:rPr>
            <w:color w:val="000000" w:themeColor="text1"/>
          </w:rPr>
          <w:t xml:space="preserve"> 2/2</w:t>
        </w:r>
      </w:ins>
    </w:p>
    <w:p w14:paraId="2C23876A" w14:textId="76516A93" w:rsidR="005E11ED" w:rsidRPr="00BB71BB" w:rsidRDefault="005E11ED" w:rsidP="005E11ED">
      <w:pPr>
        <w:ind w:left="720"/>
        <w:rPr>
          <w:color w:val="000000" w:themeColor="text1"/>
        </w:rPr>
      </w:pPr>
      <w:r w:rsidRPr="00BB71BB">
        <w:rPr>
          <w:noProof/>
          <w:color w:val="000000" w:themeColor="text1"/>
          <w:lang w:eastAsia="en-US"/>
        </w:rPr>
        <w:drawing>
          <wp:inline distT="0" distB="0" distL="0" distR="0" wp14:anchorId="6A1D4D45" wp14:editId="28586F4F">
            <wp:extent cx="3200400" cy="139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0400" cy="1390650"/>
                    </a:xfrm>
                    <a:prstGeom prst="rect">
                      <a:avLst/>
                    </a:prstGeom>
                    <a:noFill/>
                    <a:ln>
                      <a:noFill/>
                    </a:ln>
                  </pic:spPr>
                </pic:pic>
              </a:graphicData>
            </a:graphic>
          </wp:inline>
        </w:drawing>
      </w:r>
    </w:p>
    <w:p w14:paraId="2C727347" w14:textId="19F64A91" w:rsidR="005E11ED" w:rsidRPr="00BB71BB" w:rsidRDefault="005E11ED" w:rsidP="005E11ED">
      <w:pPr>
        <w:ind w:left="720"/>
        <w:rPr>
          <w:color w:val="000000" w:themeColor="text1"/>
        </w:rPr>
      </w:pPr>
      <w:r w:rsidRPr="00BB71BB">
        <w:rPr>
          <w:color w:val="000000" w:themeColor="text1"/>
        </w:rPr>
        <w:t>3-chlorobutanamide</w:t>
      </w:r>
      <w:ins w:id="61" w:author="MML" w:date="2018-02-06T06:21:00Z">
        <w:r w:rsidR="00060708">
          <w:rPr>
            <w:color w:val="000000" w:themeColor="text1"/>
          </w:rPr>
          <w:t xml:space="preserve"> 2/2</w:t>
        </w:r>
      </w:ins>
    </w:p>
    <w:p w14:paraId="707C0A1D" w14:textId="5B609DF8" w:rsidR="005E11ED" w:rsidRPr="00BB71BB" w:rsidRDefault="005E11ED" w:rsidP="005E11ED">
      <w:pPr>
        <w:ind w:left="720"/>
        <w:rPr>
          <w:color w:val="000000" w:themeColor="text1"/>
        </w:rPr>
      </w:pPr>
      <w:r w:rsidRPr="00BB71BB">
        <w:rPr>
          <w:noProof/>
          <w:color w:val="000000" w:themeColor="text1"/>
          <w:lang w:eastAsia="en-US"/>
        </w:rPr>
        <w:drawing>
          <wp:inline distT="0" distB="0" distL="0" distR="0" wp14:anchorId="65CBACA4" wp14:editId="36FD7FE4">
            <wp:extent cx="4876800" cy="93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6800" cy="933450"/>
                    </a:xfrm>
                    <a:prstGeom prst="rect">
                      <a:avLst/>
                    </a:prstGeom>
                    <a:noFill/>
                    <a:ln>
                      <a:noFill/>
                    </a:ln>
                  </pic:spPr>
                </pic:pic>
              </a:graphicData>
            </a:graphic>
          </wp:inline>
        </w:drawing>
      </w:r>
    </w:p>
    <w:p w14:paraId="24991ECE" w14:textId="18974969" w:rsidR="005E11ED" w:rsidRPr="00BB71BB" w:rsidRDefault="005E11ED" w:rsidP="005E11ED">
      <w:pPr>
        <w:ind w:left="720"/>
        <w:rPr>
          <w:color w:val="000000" w:themeColor="text1"/>
        </w:rPr>
      </w:pPr>
      <w:r w:rsidRPr="00BB71BB">
        <w:rPr>
          <w:color w:val="000000" w:themeColor="text1"/>
        </w:rPr>
        <w:t>Propyl heptanoate</w:t>
      </w:r>
      <w:ins w:id="62" w:author="MML" w:date="2018-02-06T06:21:00Z">
        <w:r w:rsidR="00060708">
          <w:rPr>
            <w:color w:val="000000" w:themeColor="text1"/>
          </w:rPr>
          <w:t xml:space="preserve"> 2/2</w:t>
        </w:r>
      </w:ins>
    </w:p>
    <w:p w14:paraId="476DD9F0" w14:textId="7EE8057A" w:rsidR="005E11ED" w:rsidRPr="00BB71BB" w:rsidRDefault="005E11ED" w:rsidP="005E11ED">
      <w:pPr>
        <w:pStyle w:val="ListParagraph"/>
        <w:numPr>
          <w:ilvl w:val="0"/>
          <w:numId w:val="4"/>
        </w:numPr>
        <w:rPr>
          <w:color w:val="000000" w:themeColor="text1"/>
        </w:rPr>
      </w:pPr>
      <w:r w:rsidRPr="00BB71BB">
        <w:rPr>
          <w:color w:val="000000" w:themeColor="text1"/>
        </w:rPr>
        <w:t>Write a chemical equation for the synthesis of ethyl 2-methylpropanoate. Use structural formulas for each organic compound in your equation. Name each reactant.</w:t>
      </w:r>
      <w:ins w:id="63" w:author="MML" w:date="2018-02-06T06:22:00Z">
        <w:r w:rsidR="00060708">
          <w:rPr>
            <w:color w:val="000000" w:themeColor="text1"/>
          </w:rPr>
          <w:t xml:space="preserve"> 6/6</w:t>
        </w:r>
      </w:ins>
    </w:p>
    <w:p w14:paraId="632DCEAB" w14:textId="3EA4EE56" w:rsidR="005E11ED" w:rsidRPr="00BB71BB" w:rsidRDefault="00F8534B" w:rsidP="005E11ED">
      <w:pPr>
        <w:ind w:left="720"/>
        <w:rPr>
          <w:color w:val="000000" w:themeColor="text1"/>
        </w:rPr>
      </w:pPr>
      <w:r>
        <w:rPr>
          <w:noProof/>
          <w:color w:val="000000" w:themeColor="text1"/>
          <w:lang w:eastAsia="en-US"/>
        </w:rPr>
        <w:drawing>
          <wp:inline distT="0" distB="0" distL="0" distR="0" wp14:anchorId="081BF405" wp14:editId="00D320FB">
            <wp:extent cx="5943600" cy="12477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54C8E8FE" w14:textId="77777777" w:rsidR="005E11ED" w:rsidRPr="00BB71BB" w:rsidRDefault="005E11ED" w:rsidP="005E11ED">
      <w:pPr>
        <w:pStyle w:val="ListParagraph"/>
        <w:numPr>
          <w:ilvl w:val="0"/>
          <w:numId w:val="4"/>
        </w:numPr>
        <w:rPr>
          <w:color w:val="000000" w:themeColor="text1"/>
        </w:rPr>
      </w:pPr>
      <w:r w:rsidRPr="00BB71BB">
        <w:rPr>
          <w:color w:val="000000" w:themeColor="text1"/>
        </w:rPr>
        <w:t xml:space="preserve"> </w:t>
      </w:r>
    </w:p>
    <w:p w14:paraId="322B4E30" w14:textId="462137A5" w:rsidR="005E11ED" w:rsidRPr="00BB71BB" w:rsidRDefault="005E11ED" w:rsidP="005E11ED">
      <w:pPr>
        <w:pStyle w:val="ListParagraph"/>
        <w:numPr>
          <w:ilvl w:val="1"/>
          <w:numId w:val="4"/>
        </w:numPr>
        <w:rPr>
          <w:color w:val="000000" w:themeColor="text1"/>
        </w:rPr>
      </w:pPr>
      <w:r w:rsidRPr="00BB71BB">
        <w:rPr>
          <w:color w:val="000000" w:themeColor="text1"/>
        </w:rPr>
        <w:t>Complete the table below by identifying the types of intermolecular forces in each of the following three-carbon compounds. Note: It is possible for there to be more than one type of intermolecular force present in a given compound.</w:t>
      </w:r>
    </w:p>
    <w:tbl>
      <w:tblPr>
        <w:tblStyle w:val="TableGrid"/>
        <w:tblW w:w="0" w:type="auto"/>
        <w:tblInd w:w="1080" w:type="dxa"/>
        <w:tblLook w:val="04A0" w:firstRow="1" w:lastRow="0" w:firstColumn="1" w:lastColumn="0" w:noHBand="0" w:noVBand="1"/>
      </w:tblPr>
      <w:tblGrid>
        <w:gridCol w:w="3013"/>
        <w:gridCol w:w="2538"/>
        <w:gridCol w:w="2719"/>
      </w:tblGrid>
      <w:tr w:rsidR="00BB71BB" w:rsidRPr="00BB71BB" w14:paraId="5EBED6BE" w14:textId="77777777" w:rsidTr="005E11ED">
        <w:tc>
          <w:tcPr>
            <w:tcW w:w="3116" w:type="dxa"/>
          </w:tcPr>
          <w:p w14:paraId="131C07B7" w14:textId="7DAC716F" w:rsidR="005E11ED" w:rsidRPr="00BB71BB" w:rsidRDefault="005E11ED" w:rsidP="005E11ED">
            <w:pPr>
              <w:rPr>
                <w:color w:val="000000" w:themeColor="text1"/>
              </w:rPr>
            </w:pPr>
            <w:r w:rsidRPr="00BB71BB">
              <w:rPr>
                <w:color w:val="000000" w:themeColor="text1"/>
              </w:rPr>
              <w:lastRenderedPageBreak/>
              <w:t>Compound</w:t>
            </w:r>
          </w:p>
        </w:tc>
        <w:tc>
          <w:tcPr>
            <w:tcW w:w="3117" w:type="dxa"/>
          </w:tcPr>
          <w:p w14:paraId="3560B6F2" w14:textId="7AD7E689" w:rsidR="005E11ED" w:rsidRPr="00BB71BB" w:rsidRDefault="005E11ED" w:rsidP="005E11ED">
            <w:pPr>
              <w:rPr>
                <w:color w:val="000000" w:themeColor="text1"/>
              </w:rPr>
            </w:pPr>
            <w:r w:rsidRPr="00BB71BB">
              <w:rPr>
                <w:color w:val="000000" w:themeColor="text1"/>
              </w:rPr>
              <w:t>Boiling point</w:t>
            </w:r>
          </w:p>
        </w:tc>
        <w:tc>
          <w:tcPr>
            <w:tcW w:w="3117" w:type="dxa"/>
          </w:tcPr>
          <w:p w14:paraId="5A5735FB" w14:textId="223168E6" w:rsidR="005E11ED" w:rsidRPr="00BB71BB" w:rsidRDefault="005E11ED" w:rsidP="005E11ED">
            <w:pPr>
              <w:rPr>
                <w:color w:val="000000" w:themeColor="text1"/>
              </w:rPr>
            </w:pPr>
            <w:r w:rsidRPr="00BB71BB">
              <w:rPr>
                <w:color w:val="000000" w:themeColor="text1"/>
              </w:rPr>
              <w:t>Types of Intermolecular Forces</w:t>
            </w:r>
          </w:p>
        </w:tc>
      </w:tr>
      <w:tr w:rsidR="00BB71BB" w:rsidRPr="00BB71BB" w14:paraId="676BE2E2" w14:textId="77777777" w:rsidTr="005E11ED">
        <w:tc>
          <w:tcPr>
            <w:tcW w:w="3116" w:type="dxa"/>
          </w:tcPr>
          <w:p w14:paraId="5A411AD4" w14:textId="4566C4DA" w:rsidR="005E11ED" w:rsidRPr="00BB71BB" w:rsidRDefault="005E11ED" w:rsidP="005E11ED">
            <w:pPr>
              <w:rPr>
                <w:color w:val="000000" w:themeColor="text1"/>
              </w:rPr>
            </w:pPr>
            <w:r w:rsidRPr="00BB71BB">
              <w:rPr>
                <w:color w:val="000000" w:themeColor="text1"/>
              </w:rPr>
              <w:t>CH</w:t>
            </w:r>
            <w:r w:rsidRPr="00BB71BB">
              <w:rPr>
                <w:color w:val="000000" w:themeColor="text1"/>
                <w:vertAlign w:val="subscript"/>
              </w:rPr>
              <w:t>3</w:t>
            </w:r>
            <w:r w:rsidRPr="00BB71BB">
              <w:rPr>
                <w:color w:val="000000" w:themeColor="text1"/>
              </w:rPr>
              <w:t>CH</w:t>
            </w:r>
            <w:r w:rsidRPr="00BB71BB">
              <w:rPr>
                <w:color w:val="000000" w:themeColor="text1"/>
                <w:vertAlign w:val="subscript"/>
              </w:rPr>
              <w:t>2</w:t>
            </w:r>
            <w:r w:rsidRPr="00BB71BB">
              <w:rPr>
                <w:color w:val="000000" w:themeColor="text1"/>
              </w:rPr>
              <w:t>CH</w:t>
            </w:r>
            <w:r w:rsidRPr="00BB71BB">
              <w:rPr>
                <w:color w:val="000000" w:themeColor="text1"/>
                <w:vertAlign w:val="subscript"/>
              </w:rPr>
              <w:t>3</w:t>
            </w:r>
          </w:p>
        </w:tc>
        <w:tc>
          <w:tcPr>
            <w:tcW w:w="3117" w:type="dxa"/>
          </w:tcPr>
          <w:p w14:paraId="0EAF0EC3" w14:textId="574C3C52" w:rsidR="005E11ED" w:rsidRPr="00BB71BB" w:rsidRDefault="005E11ED" w:rsidP="005E11ED">
            <w:pPr>
              <w:rPr>
                <w:color w:val="000000" w:themeColor="text1"/>
              </w:rPr>
            </w:pPr>
            <w:r w:rsidRPr="00BB71BB">
              <w:rPr>
                <w:color w:val="000000" w:themeColor="text1"/>
              </w:rPr>
              <w:t>-59</w:t>
            </w:r>
          </w:p>
        </w:tc>
        <w:tc>
          <w:tcPr>
            <w:tcW w:w="3117" w:type="dxa"/>
          </w:tcPr>
          <w:p w14:paraId="6CD5F6D9" w14:textId="26270C56" w:rsidR="005E11ED" w:rsidRPr="00BB71BB" w:rsidRDefault="005E11ED" w:rsidP="005E11ED">
            <w:pPr>
              <w:rPr>
                <w:color w:val="000000" w:themeColor="text1"/>
              </w:rPr>
            </w:pPr>
            <w:r w:rsidRPr="00BB71BB">
              <w:rPr>
                <w:color w:val="000000" w:themeColor="text1"/>
              </w:rPr>
              <w:t>London</w:t>
            </w:r>
            <w:ins w:id="64" w:author="MML" w:date="2018-02-06T06:22:00Z">
              <w:r w:rsidR="00060708">
                <w:rPr>
                  <w:color w:val="000000" w:themeColor="text1"/>
                </w:rPr>
                <w:sym w:font="Wingdings" w:char="F0FC"/>
              </w:r>
            </w:ins>
          </w:p>
        </w:tc>
      </w:tr>
      <w:tr w:rsidR="00BB71BB" w:rsidRPr="00BB71BB" w14:paraId="2B6BE983" w14:textId="77777777" w:rsidTr="005E11ED">
        <w:tc>
          <w:tcPr>
            <w:tcW w:w="3116" w:type="dxa"/>
          </w:tcPr>
          <w:p w14:paraId="30EBE247" w14:textId="489C62C2" w:rsidR="005E11ED" w:rsidRPr="00BB71BB" w:rsidRDefault="005E11ED" w:rsidP="005E11ED">
            <w:pPr>
              <w:rPr>
                <w:color w:val="000000" w:themeColor="text1"/>
              </w:rPr>
            </w:pPr>
            <w:r w:rsidRPr="00BB71BB">
              <w:rPr>
                <w:noProof/>
                <w:color w:val="000000" w:themeColor="text1"/>
                <w:lang w:eastAsia="en-US"/>
              </w:rPr>
              <w:drawing>
                <wp:inline distT="0" distB="0" distL="0" distR="0" wp14:anchorId="32859634" wp14:editId="5FAD8E2B">
                  <wp:extent cx="1571844" cy="66684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roRd32_2018-02-01_14-00-03.png"/>
                          <pic:cNvPicPr/>
                        </pic:nvPicPr>
                        <pic:blipFill>
                          <a:blip r:embed="rId33">
                            <a:extLst>
                              <a:ext uri="{28A0092B-C50C-407E-A947-70E740481C1C}">
                                <a14:useLocalDpi xmlns:a14="http://schemas.microsoft.com/office/drawing/2010/main" val="0"/>
                              </a:ext>
                            </a:extLst>
                          </a:blip>
                          <a:stretch>
                            <a:fillRect/>
                          </a:stretch>
                        </pic:blipFill>
                        <pic:spPr>
                          <a:xfrm>
                            <a:off x="0" y="0"/>
                            <a:ext cx="1571844" cy="666843"/>
                          </a:xfrm>
                          <a:prstGeom prst="rect">
                            <a:avLst/>
                          </a:prstGeom>
                        </pic:spPr>
                      </pic:pic>
                    </a:graphicData>
                  </a:graphic>
                </wp:inline>
              </w:drawing>
            </w:r>
          </w:p>
        </w:tc>
        <w:tc>
          <w:tcPr>
            <w:tcW w:w="3117" w:type="dxa"/>
          </w:tcPr>
          <w:p w14:paraId="64548007" w14:textId="025A322A" w:rsidR="005E11ED" w:rsidRPr="00BB71BB" w:rsidRDefault="005E11ED" w:rsidP="005E11ED">
            <w:pPr>
              <w:rPr>
                <w:color w:val="000000" w:themeColor="text1"/>
              </w:rPr>
            </w:pPr>
            <w:r w:rsidRPr="00BB71BB">
              <w:rPr>
                <w:color w:val="000000" w:themeColor="text1"/>
              </w:rPr>
              <w:t>56</w:t>
            </w:r>
          </w:p>
        </w:tc>
        <w:tc>
          <w:tcPr>
            <w:tcW w:w="3117" w:type="dxa"/>
          </w:tcPr>
          <w:p w14:paraId="47D0057E" w14:textId="2C9C8A76" w:rsidR="005E11ED" w:rsidRPr="00BB71BB" w:rsidRDefault="005E11ED" w:rsidP="005E11ED">
            <w:pPr>
              <w:rPr>
                <w:color w:val="000000" w:themeColor="text1"/>
              </w:rPr>
            </w:pPr>
            <w:r w:rsidRPr="00BB71BB">
              <w:rPr>
                <w:color w:val="000000" w:themeColor="text1"/>
              </w:rPr>
              <w:t>Dipole-dipole</w:t>
            </w:r>
          </w:p>
          <w:p w14:paraId="18C07C44" w14:textId="43111230" w:rsidR="005E11ED" w:rsidRPr="00BB71BB" w:rsidRDefault="005E11ED" w:rsidP="005E11ED">
            <w:pPr>
              <w:rPr>
                <w:color w:val="000000" w:themeColor="text1"/>
              </w:rPr>
            </w:pPr>
            <w:r w:rsidRPr="00BB71BB">
              <w:rPr>
                <w:color w:val="000000" w:themeColor="text1"/>
              </w:rPr>
              <w:t>London</w:t>
            </w:r>
            <w:ins w:id="65" w:author="MML" w:date="2018-02-06T06:22:00Z">
              <w:r w:rsidR="00060708">
                <w:rPr>
                  <w:color w:val="000000" w:themeColor="text1"/>
                </w:rPr>
                <w:sym w:font="Wingdings" w:char="F0FC"/>
              </w:r>
            </w:ins>
          </w:p>
        </w:tc>
      </w:tr>
      <w:tr w:rsidR="005E11ED" w:rsidRPr="00BB71BB" w14:paraId="1FEB066A" w14:textId="77777777" w:rsidTr="005E11ED">
        <w:tc>
          <w:tcPr>
            <w:tcW w:w="3116" w:type="dxa"/>
          </w:tcPr>
          <w:p w14:paraId="65EA11E4" w14:textId="6F4A33AA" w:rsidR="005E11ED" w:rsidRPr="00BB71BB" w:rsidRDefault="005E11ED" w:rsidP="005E11ED">
            <w:pPr>
              <w:rPr>
                <w:color w:val="000000" w:themeColor="text1"/>
              </w:rPr>
            </w:pPr>
            <w:r w:rsidRPr="00BB71BB">
              <w:rPr>
                <w:color w:val="000000" w:themeColor="text1"/>
              </w:rPr>
              <w:t>CH</w:t>
            </w:r>
            <w:r w:rsidRPr="00BB71BB">
              <w:rPr>
                <w:color w:val="000000" w:themeColor="text1"/>
                <w:vertAlign w:val="subscript"/>
              </w:rPr>
              <w:t>3</w:t>
            </w:r>
            <w:r w:rsidRPr="00BB71BB">
              <w:rPr>
                <w:color w:val="000000" w:themeColor="text1"/>
              </w:rPr>
              <w:t>CH</w:t>
            </w:r>
            <w:r w:rsidRPr="00BB71BB">
              <w:rPr>
                <w:color w:val="000000" w:themeColor="text1"/>
                <w:vertAlign w:val="subscript"/>
              </w:rPr>
              <w:t>2</w:t>
            </w:r>
            <w:r w:rsidRPr="00BB71BB">
              <w:rPr>
                <w:color w:val="000000" w:themeColor="text1"/>
              </w:rPr>
              <w:t>CH</w:t>
            </w:r>
            <w:r w:rsidRPr="00BB71BB">
              <w:rPr>
                <w:color w:val="000000" w:themeColor="text1"/>
                <w:vertAlign w:val="subscript"/>
              </w:rPr>
              <w:t>2</w:t>
            </w:r>
            <w:r w:rsidRPr="00BB71BB">
              <w:rPr>
                <w:color w:val="000000" w:themeColor="text1"/>
              </w:rPr>
              <w:t>OH</w:t>
            </w:r>
          </w:p>
        </w:tc>
        <w:tc>
          <w:tcPr>
            <w:tcW w:w="3117" w:type="dxa"/>
          </w:tcPr>
          <w:p w14:paraId="5FBD46B8" w14:textId="61392F80" w:rsidR="005E11ED" w:rsidRPr="00BB71BB" w:rsidRDefault="005E11ED" w:rsidP="005E11ED">
            <w:pPr>
              <w:rPr>
                <w:color w:val="000000" w:themeColor="text1"/>
              </w:rPr>
            </w:pPr>
            <w:r w:rsidRPr="00BB71BB">
              <w:rPr>
                <w:color w:val="000000" w:themeColor="text1"/>
              </w:rPr>
              <w:t>87</w:t>
            </w:r>
          </w:p>
        </w:tc>
        <w:tc>
          <w:tcPr>
            <w:tcW w:w="3117" w:type="dxa"/>
          </w:tcPr>
          <w:p w14:paraId="750B3514" w14:textId="1C0CA82D" w:rsidR="005E11ED" w:rsidRPr="00BB71BB" w:rsidRDefault="005E11ED" w:rsidP="005E11ED">
            <w:pPr>
              <w:rPr>
                <w:color w:val="000000" w:themeColor="text1"/>
              </w:rPr>
            </w:pPr>
            <w:r w:rsidRPr="00BB71BB">
              <w:rPr>
                <w:color w:val="000000" w:themeColor="text1"/>
              </w:rPr>
              <w:t>Hydrogen bonding</w:t>
            </w:r>
          </w:p>
          <w:p w14:paraId="7B4EFA73" w14:textId="1C22B16C" w:rsidR="005E11ED" w:rsidRPr="00BB71BB" w:rsidRDefault="005E11ED" w:rsidP="005E11ED">
            <w:pPr>
              <w:rPr>
                <w:color w:val="000000" w:themeColor="text1"/>
              </w:rPr>
            </w:pPr>
            <w:r w:rsidRPr="00BB71BB">
              <w:rPr>
                <w:color w:val="000000" w:themeColor="text1"/>
              </w:rPr>
              <w:t>London</w:t>
            </w:r>
            <w:ins w:id="66" w:author="MML" w:date="2018-02-06T06:22:00Z">
              <w:r w:rsidR="00060708">
                <w:rPr>
                  <w:color w:val="000000" w:themeColor="text1"/>
                </w:rPr>
                <w:sym w:font="Wingdings" w:char="F0FC"/>
              </w:r>
              <w:r w:rsidR="00060708">
                <w:rPr>
                  <w:color w:val="000000" w:themeColor="text1"/>
                </w:rPr>
                <w:t xml:space="preserve"> 3/3</w:t>
              </w:r>
            </w:ins>
          </w:p>
        </w:tc>
      </w:tr>
    </w:tbl>
    <w:p w14:paraId="036091A2" w14:textId="77777777" w:rsidR="005E11ED" w:rsidRPr="00BB71BB" w:rsidRDefault="005E11ED" w:rsidP="005E11ED">
      <w:pPr>
        <w:ind w:left="1080"/>
        <w:rPr>
          <w:color w:val="000000" w:themeColor="text1"/>
        </w:rPr>
      </w:pPr>
    </w:p>
    <w:p w14:paraId="640AC94B" w14:textId="0C78889E" w:rsidR="005E11ED" w:rsidRPr="00BB71BB" w:rsidRDefault="005E11ED" w:rsidP="005E11ED">
      <w:pPr>
        <w:pStyle w:val="ListParagraph"/>
        <w:numPr>
          <w:ilvl w:val="1"/>
          <w:numId w:val="4"/>
        </w:numPr>
        <w:rPr>
          <w:color w:val="000000" w:themeColor="text1"/>
        </w:rPr>
      </w:pPr>
      <w:r w:rsidRPr="00BB71BB">
        <w:rPr>
          <w:color w:val="000000" w:themeColor="text1"/>
        </w:rPr>
        <w:t>Account for the boiling points by referring to the intermolecular forces.</w:t>
      </w:r>
    </w:p>
    <w:p w14:paraId="071DCE46" w14:textId="6E9E4829" w:rsidR="005E11ED" w:rsidRPr="00BB71BB" w:rsidRDefault="005E11ED" w:rsidP="005E11ED">
      <w:pPr>
        <w:pStyle w:val="ListParagraph"/>
        <w:ind w:left="1440"/>
        <w:rPr>
          <w:color w:val="000000" w:themeColor="text1"/>
        </w:rPr>
      </w:pPr>
      <w:r w:rsidRPr="00BB71BB">
        <w:rPr>
          <w:color w:val="000000" w:themeColor="text1"/>
        </w:rPr>
        <w:t xml:space="preserve">London force is the weakest of all the intermolecular forces, and can be overcome with relatively low energy. Therefore, the compounds that are bonded by London force has the lowest boiling point. </w:t>
      </w:r>
      <w:ins w:id="67" w:author="MML" w:date="2018-02-06T06:22:00Z">
        <w:r w:rsidR="00DA448F">
          <w:rPr>
            <w:color w:val="000000" w:themeColor="text1"/>
          </w:rPr>
          <w:sym w:font="Wingdings" w:char="F0FC"/>
        </w:r>
      </w:ins>
    </w:p>
    <w:p w14:paraId="7D0D49F2" w14:textId="01DAC8E5" w:rsidR="005E11ED" w:rsidRPr="00BB71BB" w:rsidRDefault="005E11ED" w:rsidP="005E11ED">
      <w:pPr>
        <w:pStyle w:val="ListParagraph"/>
        <w:ind w:left="1440"/>
        <w:rPr>
          <w:color w:val="000000" w:themeColor="text1"/>
        </w:rPr>
      </w:pPr>
    </w:p>
    <w:p w14:paraId="4159B5F5" w14:textId="494348AD" w:rsidR="005E11ED" w:rsidRPr="00BB71BB" w:rsidRDefault="005E11ED" w:rsidP="005E11ED">
      <w:pPr>
        <w:pStyle w:val="ListParagraph"/>
        <w:ind w:left="1440"/>
        <w:rPr>
          <w:color w:val="000000" w:themeColor="text1"/>
        </w:rPr>
      </w:pPr>
      <w:r w:rsidRPr="00BB71BB">
        <w:rPr>
          <w:color w:val="000000" w:themeColor="text1"/>
        </w:rPr>
        <w:t>Dipole-dipole attraction is stronger than London force, and therefore has a higher boiling point.</w:t>
      </w:r>
      <w:ins w:id="68" w:author="MML" w:date="2018-02-06T06:22:00Z">
        <w:r w:rsidR="00DA448F">
          <w:rPr>
            <w:color w:val="000000" w:themeColor="text1"/>
          </w:rPr>
          <w:sym w:font="Wingdings" w:char="F0FC"/>
        </w:r>
      </w:ins>
    </w:p>
    <w:p w14:paraId="4E5042E7" w14:textId="78237CD8" w:rsidR="005E11ED" w:rsidRPr="00BB71BB" w:rsidRDefault="005E11ED" w:rsidP="005E11ED">
      <w:pPr>
        <w:pStyle w:val="ListParagraph"/>
        <w:ind w:left="1440"/>
        <w:rPr>
          <w:color w:val="000000" w:themeColor="text1"/>
        </w:rPr>
      </w:pPr>
    </w:p>
    <w:p w14:paraId="04795E03" w14:textId="240422F5" w:rsidR="005E11ED" w:rsidRPr="00BB71BB" w:rsidRDefault="005E11ED" w:rsidP="005E11ED">
      <w:pPr>
        <w:pStyle w:val="ListParagraph"/>
        <w:ind w:left="1440"/>
        <w:rPr>
          <w:color w:val="000000" w:themeColor="text1"/>
        </w:rPr>
      </w:pPr>
      <w:r w:rsidRPr="00BB71BB">
        <w:rPr>
          <w:color w:val="000000" w:themeColor="text1"/>
        </w:rPr>
        <w:t>Hydrogen bonding requires the most energy to be overcame. Compounds with hydrogen bonds usually have very high boiling points</w:t>
      </w:r>
      <w:ins w:id="69" w:author="MML" w:date="2018-02-06T06:22:00Z">
        <w:r w:rsidR="00DA448F">
          <w:rPr>
            <w:color w:val="000000" w:themeColor="text1"/>
          </w:rPr>
          <w:sym w:font="Wingdings" w:char="F0FC"/>
        </w:r>
      </w:ins>
      <w:ins w:id="70" w:author="MML" w:date="2018-02-06T06:23:00Z">
        <w:r w:rsidR="00DA448F">
          <w:rPr>
            <w:color w:val="000000" w:themeColor="text1"/>
          </w:rPr>
          <w:t>2/2</w:t>
        </w:r>
      </w:ins>
    </w:p>
    <w:p w14:paraId="612EAB00" w14:textId="77777777" w:rsidR="005E11ED" w:rsidRPr="00BB71BB" w:rsidRDefault="005E11ED" w:rsidP="005E11ED">
      <w:pPr>
        <w:rPr>
          <w:color w:val="000000" w:themeColor="text1"/>
        </w:rPr>
      </w:pPr>
    </w:p>
    <w:p w14:paraId="6B0195C9" w14:textId="77777777" w:rsidR="005E11ED" w:rsidRPr="00BB71BB" w:rsidRDefault="005E11ED" w:rsidP="005E11ED">
      <w:pPr>
        <w:pStyle w:val="ListParagraph"/>
        <w:numPr>
          <w:ilvl w:val="0"/>
          <w:numId w:val="4"/>
        </w:numPr>
        <w:rPr>
          <w:color w:val="000000" w:themeColor="text1"/>
        </w:rPr>
      </w:pPr>
      <w:r w:rsidRPr="00BB71BB">
        <w:rPr>
          <w:color w:val="000000" w:themeColor="text1"/>
        </w:rPr>
        <w:t>Many offices and school have already banned the sale of bottled water within their premises. As an expert in environmental chemistry, you have been hired by the Ministry of the Environment to do research and provide advice on the following issue.</w:t>
      </w:r>
    </w:p>
    <w:p w14:paraId="1DB99E58" w14:textId="77777777" w:rsidR="005E11ED" w:rsidRPr="00BB71BB" w:rsidRDefault="005E11ED" w:rsidP="005E11ED">
      <w:pPr>
        <w:pStyle w:val="ListParagraph"/>
        <w:rPr>
          <w:color w:val="000000" w:themeColor="text1"/>
        </w:rPr>
      </w:pPr>
      <w:r w:rsidRPr="00BB71BB">
        <w:rPr>
          <w:color w:val="000000" w:themeColor="text1"/>
        </w:rPr>
        <w:t>Issue: What impact would a total ban on water sold in plastic bottles have on Ontario consumers and on Ontario’s environment?</w:t>
      </w:r>
    </w:p>
    <w:p w14:paraId="2807C825" w14:textId="77777777" w:rsidR="005E11ED" w:rsidRPr="00BB71BB" w:rsidRDefault="005E11ED" w:rsidP="005E11ED">
      <w:pPr>
        <w:pStyle w:val="ListParagraph"/>
        <w:rPr>
          <w:color w:val="000000" w:themeColor="text1"/>
        </w:rPr>
      </w:pPr>
      <w:r w:rsidRPr="00BB71BB">
        <w:rPr>
          <w:color w:val="000000" w:themeColor="text1"/>
        </w:rPr>
        <w:t>Research:</w:t>
      </w:r>
    </w:p>
    <w:p w14:paraId="0626CACB" w14:textId="77777777" w:rsidR="005E11ED" w:rsidRPr="00BB71BB" w:rsidRDefault="005E11ED" w:rsidP="005E11ED">
      <w:pPr>
        <w:pStyle w:val="ListParagraph"/>
        <w:rPr>
          <w:color w:val="000000" w:themeColor="text1"/>
        </w:rPr>
      </w:pPr>
      <w:r w:rsidRPr="00BB71BB">
        <w:rPr>
          <w:color w:val="000000" w:themeColor="text1"/>
        </w:rPr>
        <w:t>Include the following factors in your research and decision making:</w:t>
      </w:r>
    </w:p>
    <w:p w14:paraId="56711B3F" w14:textId="77777777" w:rsidR="005E11ED" w:rsidRPr="00BB71BB" w:rsidRDefault="005E11ED" w:rsidP="005E11ED">
      <w:pPr>
        <w:pStyle w:val="ListParagraph"/>
        <w:rPr>
          <w:color w:val="000000" w:themeColor="text1"/>
        </w:rPr>
      </w:pPr>
      <w:r w:rsidRPr="00BB71BB">
        <w:rPr>
          <w:color w:val="000000" w:themeColor="text1"/>
        </w:rPr>
        <w:tab/>
        <w:t>The relative success of plastic recycling</w:t>
      </w:r>
    </w:p>
    <w:p w14:paraId="050C1B18" w14:textId="77777777" w:rsidR="005E11ED" w:rsidRPr="00BB71BB" w:rsidRDefault="005E11ED" w:rsidP="005E11ED">
      <w:pPr>
        <w:pStyle w:val="ListParagraph"/>
        <w:rPr>
          <w:color w:val="000000" w:themeColor="text1"/>
        </w:rPr>
      </w:pPr>
      <w:r w:rsidRPr="00BB71BB">
        <w:rPr>
          <w:color w:val="000000" w:themeColor="text1"/>
        </w:rPr>
        <w:tab/>
        <w:t>The time and energy required for recycling</w:t>
      </w:r>
    </w:p>
    <w:p w14:paraId="4B5C9E90" w14:textId="77777777" w:rsidR="005E11ED" w:rsidRPr="00BB71BB" w:rsidRDefault="005E11ED" w:rsidP="005E11ED">
      <w:pPr>
        <w:pStyle w:val="ListParagraph"/>
        <w:rPr>
          <w:color w:val="000000" w:themeColor="text1"/>
        </w:rPr>
      </w:pPr>
      <w:r w:rsidRPr="00BB71BB">
        <w:rPr>
          <w:color w:val="000000" w:themeColor="text1"/>
        </w:rPr>
        <w:tab/>
        <w:t>The safety of bottle water</w:t>
      </w:r>
    </w:p>
    <w:p w14:paraId="1DB7E1AA" w14:textId="77777777" w:rsidR="005E11ED" w:rsidRPr="00BB71BB" w:rsidRDefault="005E11ED" w:rsidP="005E11ED">
      <w:pPr>
        <w:pStyle w:val="ListParagraph"/>
        <w:rPr>
          <w:color w:val="000000" w:themeColor="text1"/>
        </w:rPr>
      </w:pPr>
      <w:r w:rsidRPr="00BB71BB">
        <w:rPr>
          <w:color w:val="000000" w:themeColor="text1"/>
        </w:rPr>
        <w:tab/>
        <w:t>The cost of bottle water</w:t>
      </w:r>
    </w:p>
    <w:p w14:paraId="7BFC5520" w14:textId="77777777" w:rsidR="005E11ED" w:rsidRPr="00BB71BB" w:rsidRDefault="005E11ED" w:rsidP="005E11ED">
      <w:pPr>
        <w:pStyle w:val="ListParagraph"/>
        <w:rPr>
          <w:color w:val="000000" w:themeColor="text1"/>
        </w:rPr>
      </w:pPr>
      <w:r w:rsidRPr="00BB71BB">
        <w:rPr>
          <w:color w:val="000000" w:themeColor="text1"/>
        </w:rPr>
        <w:tab/>
        <w:t>The amount of plastic water bottles in landfills</w:t>
      </w:r>
    </w:p>
    <w:p w14:paraId="4116C34B" w14:textId="77777777" w:rsidR="005E11ED" w:rsidRPr="00BB71BB" w:rsidRDefault="005E11ED" w:rsidP="005E11ED">
      <w:pPr>
        <w:pStyle w:val="ListParagraph"/>
        <w:rPr>
          <w:color w:val="000000" w:themeColor="text1"/>
        </w:rPr>
      </w:pPr>
      <w:r w:rsidRPr="00BB71BB">
        <w:rPr>
          <w:color w:val="000000" w:themeColor="text1"/>
        </w:rPr>
        <w:tab/>
        <w:t>The safety of municipal drinking water</w:t>
      </w:r>
    </w:p>
    <w:p w14:paraId="14F0998E" w14:textId="77777777" w:rsidR="005E11ED" w:rsidRPr="00BB71BB" w:rsidRDefault="005E11ED" w:rsidP="005E11ED">
      <w:pPr>
        <w:pStyle w:val="ListParagraph"/>
        <w:rPr>
          <w:color w:val="000000" w:themeColor="text1"/>
        </w:rPr>
      </w:pPr>
      <w:r w:rsidRPr="00BB71BB">
        <w:rPr>
          <w:color w:val="000000" w:themeColor="text1"/>
        </w:rPr>
        <w:t>Decision:</w:t>
      </w:r>
    </w:p>
    <w:p w14:paraId="001AA5F8" w14:textId="3B703733" w:rsidR="005E11ED" w:rsidRPr="00BB71BB" w:rsidRDefault="005E11ED" w:rsidP="005E11ED">
      <w:pPr>
        <w:pStyle w:val="ListParagraph"/>
        <w:rPr>
          <w:color w:val="000000" w:themeColor="text1"/>
        </w:rPr>
      </w:pPr>
      <w:r w:rsidRPr="00BB71BB">
        <w:rPr>
          <w:color w:val="000000" w:themeColor="text1"/>
        </w:rPr>
        <w:t>Make a recommendation on the issue. Provide supporting arguments for your decision. Provide references for your research.</w:t>
      </w:r>
    </w:p>
    <w:p w14:paraId="5DB96B8C" w14:textId="77777777" w:rsidR="005E11ED" w:rsidRPr="00BB71BB" w:rsidRDefault="005E11ED" w:rsidP="005E11ED">
      <w:pPr>
        <w:pStyle w:val="ListParagraph"/>
        <w:rPr>
          <w:color w:val="000000" w:themeColor="text1"/>
        </w:rPr>
      </w:pPr>
    </w:p>
    <w:p w14:paraId="5EE6D537" w14:textId="77777777" w:rsidR="005E11ED" w:rsidRPr="00BB71BB" w:rsidRDefault="005E11ED" w:rsidP="005E11ED">
      <w:pPr>
        <w:pStyle w:val="ListParagraph"/>
        <w:rPr>
          <w:color w:val="000000" w:themeColor="text1"/>
        </w:rPr>
      </w:pPr>
      <w:r w:rsidRPr="00BB71BB">
        <w:rPr>
          <w:color w:val="000000" w:themeColor="text1"/>
        </w:rPr>
        <w:t>Communicate and summarize your decision:</w:t>
      </w:r>
    </w:p>
    <w:p w14:paraId="149666F9" w14:textId="5B027CE3" w:rsidR="005E11ED" w:rsidRPr="00BB71BB" w:rsidRDefault="005E11ED" w:rsidP="005E11ED">
      <w:pPr>
        <w:pStyle w:val="ListParagraph"/>
        <w:rPr>
          <w:color w:val="000000" w:themeColor="text1"/>
        </w:rPr>
      </w:pPr>
      <w:r w:rsidRPr="00BB71BB">
        <w:rPr>
          <w:color w:val="000000" w:themeColor="text1"/>
        </w:rPr>
        <w:t>Write an answer of one to two paragraphs that clearly outlines your decision and provides factual evidence for why it was made.</w:t>
      </w:r>
      <w:r w:rsidRPr="00BB71BB">
        <w:rPr>
          <w:color w:val="000000" w:themeColor="text1"/>
        </w:rPr>
        <w:br/>
      </w:r>
    </w:p>
    <w:p w14:paraId="097DF6BF" w14:textId="59ECB1D5" w:rsidR="005E11ED" w:rsidRDefault="005E11ED" w:rsidP="005E11ED">
      <w:pPr>
        <w:pStyle w:val="ListParagraph"/>
        <w:rPr>
          <w:ins w:id="71" w:author="MML" w:date="2018-02-06T06:23:00Z"/>
          <w:color w:val="000000" w:themeColor="text1"/>
        </w:rPr>
      </w:pPr>
      <w:r w:rsidRPr="00BB71BB">
        <w:rPr>
          <w:color w:val="000000" w:themeColor="text1"/>
        </w:rPr>
        <w:lastRenderedPageBreak/>
        <w:t xml:space="preserve">After collecting facts and researching the pros and cons of using bottled water, the decision has been made to ban all plastic water bottles and its production. </w:t>
      </w:r>
      <w:ins w:id="72" w:author="MML" w:date="2018-02-06T06:23:00Z">
        <w:r w:rsidR="00DA448F">
          <w:rPr>
            <w:color w:val="000000" w:themeColor="text1"/>
          </w:rPr>
          <w:sym w:font="Wingdings" w:char="F0FC"/>
        </w:r>
      </w:ins>
      <w:r w:rsidRPr="00BB71BB">
        <w:rPr>
          <w:color w:val="000000" w:themeColor="text1"/>
        </w:rPr>
        <w:t>There are multiple reasons for this decision. Firstly, Bottled water leads to water shortage. Manufacturing water bottles require huge amounts of water. It takes three to five liters of water to produce every one-liter plastic bottle(Canadians.org).</w:t>
      </w:r>
      <w:ins w:id="73" w:author="MML" w:date="2018-02-06T06:23:00Z">
        <w:r w:rsidR="00DA448F">
          <w:rPr>
            <w:color w:val="000000" w:themeColor="text1"/>
          </w:rPr>
          <w:sym w:font="Wingdings" w:char="F0FC"/>
        </w:r>
      </w:ins>
      <w:del w:id="74" w:author="MML" w:date="2018-02-06T06:23:00Z">
        <w:r w:rsidRPr="00BB71BB" w:rsidDel="00DA448F">
          <w:rPr>
            <w:color w:val="000000" w:themeColor="text1"/>
          </w:rPr>
          <w:delText xml:space="preserve"> </w:delText>
        </w:r>
      </w:del>
      <w:r w:rsidRPr="00BB71BB">
        <w:rPr>
          <w:color w:val="000000" w:themeColor="text1"/>
        </w:rPr>
        <w:t xml:space="preserve">The demand for bottled- water is also contributing to the water crisis many regions are currently experiencing. Additionally, the manufacturing and transportation of bottled water require a huge amount of fossil fuel and emit large amounts of greenhouse gas emission, which contributes to the already changing climate. </w:t>
      </w:r>
      <w:ins w:id="75" w:author="MML" w:date="2018-02-06T06:23:00Z">
        <w:r w:rsidR="00DA448F">
          <w:rPr>
            <w:color w:val="000000" w:themeColor="text1"/>
          </w:rPr>
          <w:sym w:font="Wingdings" w:char="F0FC"/>
        </w:r>
      </w:ins>
      <w:r w:rsidRPr="00BB71BB">
        <w:rPr>
          <w:color w:val="000000" w:themeColor="text1"/>
        </w:rPr>
        <w:t xml:space="preserve">The waste produced by plastic bottles is an also a contributing factor to the destruction of the environment. Only as much as 50% of the plastic bottles are recycled. </w:t>
      </w:r>
      <w:ins w:id="76" w:author="MML" w:date="2018-02-06T06:23:00Z">
        <w:r w:rsidR="00DA448F">
          <w:rPr>
            <w:color w:val="000000" w:themeColor="text1"/>
          </w:rPr>
          <w:sym w:font="Wingdings" w:char="F0FC"/>
        </w:r>
      </w:ins>
      <w:r w:rsidRPr="00BB71BB">
        <w:rPr>
          <w:color w:val="000000" w:themeColor="text1"/>
        </w:rPr>
        <w:t>The remaining usually end up in landfills, which in Ontario, cannot make use of all the bottles left. Lastly, bottled-water is not up to safety standards as municipal drinking water, despite the promising advertisements claiming bottled-water is safe the tap water.</w:t>
      </w:r>
      <w:ins w:id="77" w:author="MML" w:date="2018-02-06T06:23:00Z">
        <w:r w:rsidR="00DA448F">
          <w:rPr>
            <w:color w:val="000000" w:themeColor="text1"/>
          </w:rPr>
          <w:sym w:font="Wingdings" w:char="F0FC"/>
        </w:r>
      </w:ins>
      <w:r w:rsidRPr="00BB71BB">
        <w:rPr>
          <w:color w:val="000000" w:themeColor="text1"/>
        </w:rPr>
        <w:t xml:space="preserve"> In Ontario, water-bottling plants are inspected once three years, while municipal water reservoirs are inspected multiple times-both during and after treatment. As such, it is reasonable to believe banning plastic water bottle, and its production will be beneficial to our provinces environment, natural resource reserve, and the health of our citizens.</w:t>
      </w:r>
      <w:ins w:id="78" w:author="MML" w:date="2018-02-06T06:23:00Z">
        <w:r w:rsidR="00DA448F">
          <w:rPr>
            <w:color w:val="000000" w:themeColor="text1"/>
          </w:rPr>
          <w:sym w:font="Wingdings" w:char="F0FC"/>
        </w:r>
      </w:ins>
    </w:p>
    <w:p w14:paraId="686F21BA" w14:textId="33A74A82" w:rsidR="00DA448F" w:rsidRDefault="00DA448F" w:rsidP="005E11ED">
      <w:pPr>
        <w:pStyle w:val="ListParagraph"/>
        <w:rPr>
          <w:ins w:id="79" w:author="MML" w:date="2018-02-06T06:23:00Z"/>
          <w:color w:val="000000" w:themeColor="text1"/>
        </w:rPr>
      </w:pPr>
      <w:ins w:id="80" w:author="MML" w:date="2018-02-06T06:23:00Z">
        <w:r>
          <w:rPr>
            <w:color w:val="000000" w:themeColor="text1"/>
          </w:rPr>
          <w:t>opinion is clearly stated 1/1</w:t>
        </w:r>
      </w:ins>
    </w:p>
    <w:p w14:paraId="0A6DDC40" w14:textId="06E90A0D" w:rsidR="00DA448F" w:rsidRDefault="00DA448F" w:rsidP="005E11ED">
      <w:pPr>
        <w:pStyle w:val="ListParagraph"/>
        <w:rPr>
          <w:ins w:id="81" w:author="MML" w:date="2018-02-06T06:24:00Z"/>
          <w:color w:val="000000" w:themeColor="text1"/>
        </w:rPr>
      </w:pPr>
      <w:ins w:id="82" w:author="MML" w:date="2018-02-06T06:24:00Z">
        <w:r>
          <w:rPr>
            <w:color w:val="000000" w:themeColor="text1"/>
          </w:rPr>
          <w:t xml:space="preserve">supporting facts 5/6 (cost comparison is missing) </w:t>
        </w:r>
      </w:ins>
    </w:p>
    <w:p w14:paraId="33E22D1A" w14:textId="0CFAEBF8" w:rsidR="00DA448F" w:rsidRDefault="00DA448F" w:rsidP="005E11ED">
      <w:pPr>
        <w:pStyle w:val="ListParagraph"/>
        <w:rPr>
          <w:ins w:id="83" w:author="MML" w:date="2018-02-06T06:24:00Z"/>
          <w:color w:val="000000" w:themeColor="text1"/>
        </w:rPr>
      </w:pPr>
      <w:ins w:id="84" w:author="MML" w:date="2018-02-06T06:24:00Z">
        <w:r>
          <w:rPr>
            <w:color w:val="000000" w:themeColor="text1"/>
          </w:rPr>
          <w:t>references 1/2</w:t>
        </w:r>
      </w:ins>
    </w:p>
    <w:p w14:paraId="353352C4" w14:textId="5A1BC611" w:rsidR="00DA448F" w:rsidRDefault="00DA448F" w:rsidP="005E11ED">
      <w:pPr>
        <w:pStyle w:val="ListParagraph"/>
        <w:rPr>
          <w:ins w:id="85" w:author="MML" w:date="2018-02-06T06:25:00Z"/>
          <w:color w:val="000000" w:themeColor="text1"/>
        </w:rPr>
      </w:pPr>
      <w:ins w:id="86" w:author="MML" w:date="2018-02-06T06:24:00Z">
        <w:r>
          <w:rPr>
            <w:color w:val="000000" w:themeColor="text1"/>
          </w:rPr>
          <w:t xml:space="preserve">APA format should be used for all references </w:t>
        </w:r>
      </w:ins>
      <w:ins w:id="87" w:author="MML" w:date="2018-02-06T06:25:00Z">
        <w:r>
          <w:rPr>
            <w:color w:val="000000" w:themeColor="text1"/>
          </w:rPr>
          <w:t>not just urls</w:t>
        </w:r>
      </w:ins>
    </w:p>
    <w:p w14:paraId="768A5C7B" w14:textId="350AC083" w:rsidR="00DA448F" w:rsidRPr="00BB71BB" w:rsidRDefault="00DA448F" w:rsidP="005E11ED">
      <w:pPr>
        <w:pStyle w:val="ListParagraph"/>
        <w:rPr>
          <w:color w:val="000000" w:themeColor="text1"/>
        </w:rPr>
      </w:pPr>
      <w:ins w:id="88" w:author="MML" w:date="2018-02-06T06:25:00Z">
        <w:r>
          <w:rPr>
            <w:color w:val="000000" w:themeColor="text1"/>
          </w:rPr>
          <w:t xml:space="preserve">Other sources of information? </w:t>
        </w:r>
      </w:ins>
    </w:p>
    <w:p w14:paraId="304C5842" w14:textId="7BE2A9F9" w:rsidR="00054C7D" w:rsidRPr="00BB71BB" w:rsidRDefault="00054C7D" w:rsidP="005E11ED">
      <w:pPr>
        <w:pStyle w:val="ListParagraph"/>
        <w:rPr>
          <w:color w:val="000000" w:themeColor="text1"/>
        </w:rPr>
      </w:pPr>
    </w:p>
    <w:p w14:paraId="419FB908" w14:textId="278A4040" w:rsidR="00054C7D" w:rsidRPr="00BB71BB" w:rsidRDefault="00054C7D" w:rsidP="005E11ED">
      <w:pPr>
        <w:pStyle w:val="ListParagraph"/>
        <w:rPr>
          <w:color w:val="000000" w:themeColor="text1"/>
        </w:rPr>
      </w:pPr>
    </w:p>
    <w:p w14:paraId="7DCF90A4" w14:textId="31048AC8" w:rsidR="00054C7D" w:rsidRPr="00BB71BB" w:rsidRDefault="00054C7D" w:rsidP="005E11ED">
      <w:pPr>
        <w:pStyle w:val="ListParagraph"/>
        <w:rPr>
          <w:color w:val="000000" w:themeColor="text1"/>
        </w:rPr>
      </w:pPr>
      <w:r w:rsidRPr="00BB71BB">
        <w:rPr>
          <w:color w:val="000000" w:themeColor="text1"/>
        </w:rPr>
        <w:t>References:</w:t>
      </w:r>
    </w:p>
    <w:p w14:paraId="164CE177" w14:textId="78F22F47" w:rsidR="00054C7D" w:rsidRPr="00BB71BB" w:rsidRDefault="00D14ED9" w:rsidP="00D14ED9">
      <w:pPr>
        <w:pStyle w:val="ListParagraph"/>
        <w:rPr>
          <w:color w:val="000000" w:themeColor="text1"/>
        </w:rPr>
      </w:pPr>
      <w:r w:rsidRPr="00BB71BB">
        <w:rPr>
          <w:color w:val="000000" w:themeColor="text1"/>
        </w:rPr>
        <w:t>https://canadians.org/sites/default/files/publications/5%20reasons%20to%20ban%20bottled%20water.pdf</w:t>
      </w:r>
    </w:p>
    <w:sectPr w:rsidR="00054C7D" w:rsidRPr="00BB7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52505"/>
    <w:multiLevelType w:val="hybridMultilevel"/>
    <w:tmpl w:val="C1A2FF3A"/>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4333A"/>
    <w:multiLevelType w:val="hybridMultilevel"/>
    <w:tmpl w:val="02B8B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A348CF"/>
    <w:multiLevelType w:val="hybridMultilevel"/>
    <w:tmpl w:val="C2F60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B25F81"/>
    <w:multiLevelType w:val="hybridMultilevel"/>
    <w:tmpl w:val="E6F01412"/>
    <w:lvl w:ilvl="0" w:tplc="0409000F">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B0D"/>
    <w:rsid w:val="00054C7D"/>
    <w:rsid w:val="00060708"/>
    <w:rsid w:val="000661E5"/>
    <w:rsid w:val="000A62B1"/>
    <w:rsid w:val="00101553"/>
    <w:rsid w:val="001D3C55"/>
    <w:rsid w:val="001F73C1"/>
    <w:rsid w:val="003B5399"/>
    <w:rsid w:val="00427D87"/>
    <w:rsid w:val="00461D95"/>
    <w:rsid w:val="004C2EED"/>
    <w:rsid w:val="00565B2E"/>
    <w:rsid w:val="005E11ED"/>
    <w:rsid w:val="006B0CEB"/>
    <w:rsid w:val="006E439A"/>
    <w:rsid w:val="00867A37"/>
    <w:rsid w:val="00891B0D"/>
    <w:rsid w:val="00927283"/>
    <w:rsid w:val="009F12FE"/>
    <w:rsid w:val="00A63445"/>
    <w:rsid w:val="00B3146F"/>
    <w:rsid w:val="00B366E3"/>
    <w:rsid w:val="00B423AE"/>
    <w:rsid w:val="00B94B2B"/>
    <w:rsid w:val="00BB679A"/>
    <w:rsid w:val="00BB71BB"/>
    <w:rsid w:val="00D14ED9"/>
    <w:rsid w:val="00DA448F"/>
    <w:rsid w:val="00E8719B"/>
    <w:rsid w:val="00F65D79"/>
    <w:rsid w:val="00F8534B"/>
    <w:rsid w:val="00FC675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63C8"/>
  <w15:chartTrackingRefBased/>
  <w15:docId w15:val="{D3CCBD1D-BAE5-4C14-8340-3289F29C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D"/>
    <w:pPr>
      <w:ind w:left="720"/>
      <w:contextualSpacing/>
    </w:pPr>
  </w:style>
  <w:style w:type="character" w:styleId="PlaceholderText">
    <w:name w:val="Placeholder Text"/>
    <w:basedOn w:val="DefaultParagraphFont"/>
    <w:uiPriority w:val="99"/>
    <w:semiHidden/>
    <w:rsid w:val="000A62B1"/>
    <w:rPr>
      <w:color w:val="808080"/>
    </w:rPr>
  </w:style>
  <w:style w:type="table" w:styleId="TableGrid">
    <w:name w:val="Table Grid"/>
    <w:basedOn w:val="TableNormal"/>
    <w:uiPriority w:val="39"/>
    <w:rsid w:val="005E1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43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439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image" Target="media/image29.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12</Pages>
  <Words>1534</Words>
  <Characters>8750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Liu</dc:creator>
  <cp:keywords/>
  <dc:description/>
  <cp:lastModifiedBy>MML</cp:lastModifiedBy>
  <cp:revision>5</cp:revision>
  <dcterms:created xsi:type="dcterms:W3CDTF">2018-02-01T00:43:00Z</dcterms:created>
  <dcterms:modified xsi:type="dcterms:W3CDTF">2018-02-06T11:26:00Z</dcterms:modified>
</cp:coreProperties>
</file>